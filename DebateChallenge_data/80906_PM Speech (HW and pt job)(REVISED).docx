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A8B73" w14:textId="77777777" w:rsidR="00B32C51" w:rsidRPr="00815D42" w:rsidRDefault="00B32C51" w:rsidP="00B32C51">
      <w:pPr>
        <w:widowControl/>
        <w:jc w:val="left"/>
        <w:rPr>
          <w:rFonts w:ascii="Times New Roman" w:hAnsi="Times New Roman" w:cs="Times New Roman"/>
        </w:rPr>
      </w:pPr>
      <w:r w:rsidRPr="00815D42">
        <w:rPr>
          <w:rFonts w:ascii="Times New Roman" w:hAnsi="Times New Roman" w:cs="Times New Roman"/>
        </w:rPr>
        <w:t>1 (155 words)</w:t>
      </w:r>
    </w:p>
    <w:p w14:paraId="0FA4814A" w14:textId="77777777" w:rsidR="00B32C51" w:rsidRPr="00815D42" w:rsidRDefault="00B32C51" w:rsidP="00B32C51">
      <w:pPr>
        <w:widowControl/>
        <w:jc w:val="left"/>
        <w:rPr>
          <w:rFonts w:ascii="Times New Roman" w:hAnsi="Times New Roman" w:cs="Times New Roman"/>
        </w:rPr>
      </w:pPr>
    </w:p>
    <w:p w14:paraId="3500A470" w14:textId="77777777" w:rsidR="00B32C51" w:rsidRPr="00815D42" w:rsidRDefault="00B32C51" w:rsidP="00B32C51">
      <w:pPr>
        <w:widowControl/>
        <w:jc w:val="left"/>
        <w:rPr>
          <w:rFonts w:ascii="Times New Roman" w:hAnsi="Times New Roman" w:cs="Times New Roman"/>
        </w:rPr>
      </w:pPr>
    </w:p>
    <w:p w14:paraId="74B12B22" w14:textId="61CA76DA" w:rsidR="00B32C51" w:rsidRPr="00815D42" w:rsidRDefault="00B32C51" w:rsidP="00B32C51">
      <w:pPr>
        <w:widowControl/>
        <w:rPr>
          <w:rFonts w:ascii="Times New Roman" w:hAnsi="Times New Roman" w:cs="Times New Roman"/>
        </w:rPr>
      </w:pPr>
      <w:commentRangeStart w:id="0"/>
      <w:r w:rsidRPr="00815D42">
        <w:rPr>
          <w:rFonts w:ascii="Times New Roman" w:hAnsi="Times New Roman" w:cs="Times New Roman"/>
        </w:rPr>
        <w:t xml:space="preserve">Hello </w:t>
      </w:r>
      <w:commentRangeEnd w:id="0"/>
      <w:r w:rsidR="002948B3">
        <w:rPr>
          <w:rStyle w:val="CommentReference"/>
          <w:lang w:val="en-GB"/>
        </w:rPr>
        <w:commentReference w:id="0"/>
      </w:r>
      <w:r w:rsidRPr="00815D42">
        <w:rPr>
          <w:rFonts w:ascii="Times New Roman" w:hAnsi="Times New Roman" w:cs="Times New Roman"/>
        </w:rPr>
        <w:t xml:space="preserve">everyone. Today’s topic is “Homework should be abolished”. </w:t>
      </w:r>
      <w:commentRangeStart w:id="1"/>
      <w:r w:rsidRPr="00815D42">
        <w:rPr>
          <w:rFonts w:ascii="Times New Roman" w:hAnsi="Times New Roman" w:cs="Times New Roman"/>
        </w:rPr>
        <w:t>We have two points</w:t>
      </w:r>
      <w:del w:id="2" w:author="Patrick M." w:date="2020-04-11T13:13:00Z">
        <w:r w:rsidRPr="00815D42" w:rsidDel="000D2A8C">
          <w:rPr>
            <w:rFonts w:ascii="Times New Roman" w:hAnsi="Times New Roman" w:cs="Times New Roman"/>
          </w:rPr>
          <w:delText xml:space="preserve">. </w:delText>
        </w:r>
      </w:del>
      <w:ins w:id="3" w:author="Patrick M." w:date="2020-04-11T13:13:00Z">
        <w:r w:rsidR="000D2A8C">
          <w:rPr>
            <w:rFonts w:ascii="Times New Roman" w:hAnsi="Times New Roman" w:cs="Times New Roman"/>
          </w:rPr>
          <w:t>:</w:t>
        </w:r>
        <w:r w:rsidR="000D2A8C" w:rsidRPr="00815D42">
          <w:rPr>
            <w:rFonts w:ascii="Times New Roman" w:hAnsi="Times New Roman" w:cs="Times New Roman"/>
          </w:rPr>
          <w:t xml:space="preserve"> </w:t>
        </w:r>
      </w:ins>
      <w:commentRangeEnd w:id="1"/>
      <w:ins w:id="4" w:author="Patrick M." w:date="2020-04-11T18:23:00Z">
        <w:r w:rsidR="00DB4358">
          <w:rPr>
            <w:rStyle w:val="CommentReference"/>
            <w:lang w:val="en-GB"/>
          </w:rPr>
          <w:commentReference w:id="1"/>
        </w:r>
      </w:ins>
      <w:r w:rsidRPr="00815D42">
        <w:rPr>
          <w:rFonts w:ascii="Times New Roman" w:hAnsi="Times New Roman" w:cs="Times New Roman"/>
        </w:rPr>
        <w:t>The first point is “</w:t>
      </w:r>
      <w:del w:id="5" w:author="Patrick M." w:date="2020-04-11T13:14:00Z">
        <w:r w:rsidRPr="00815D42" w:rsidDel="000D2A8C">
          <w:rPr>
            <w:rFonts w:ascii="Times New Roman" w:hAnsi="Times New Roman" w:cs="Times New Roman"/>
          </w:rPr>
          <w:delText xml:space="preserve">Free </w:delText>
        </w:r>
      </w:del>
      <w:ins w:id="6" w:author="Patrick M." w:date="2020-04-11T13:14:00Z">
        <w:r w:rsidR="000D2A8C">
          <w:rPr>
            <w:rFonts w:ascii="Times New Roman" w:hAnsi="Times New Roman" w:cs="Times New Roman"/>
          </w:rPr>
          <w:t>f</w:t>
        </w:r>
        <w:r w:rsidR="000D2A8C" w:rsidRPr="00815D42">
          <w:rPr>
            <w:rFonts w:ascii="Times New Roman" w:hAnsi="Times New Roman" w:cs="Times New Roman"/>
          </w:rPr>
          <w:t xml:space="preserve">ree </w:t>
        </w:r>
      </w:ins>
      <w:r w:rsidRPr="00815D42">
        <w:rPr>
          <w:rFonts w:ascii="Times New Roman" w:hAnsi="Times New Roman" w:cs="Times New Roman"/>
        </w:rPr>
        <w:t>time</w:t>
      </w:r>
      <w:del w:id="7" w:author="Patrick M." w:date="2020-04-11T13:14:00Z">
        <w:r w:rsidRPr="00815D42" w:rsidDel="000D2A8C">
          <w:rPr>
            <w:rFonts w:ascii="Times New Roman" w:hAnsi="Times New Roman" w:cs="Times New Roman"/>
          </w:rPr>
          <w:delText xml:space="preserve">”. </w:delText>
        </w:r>
      </w:del>
      <w:ins w:id="8" w:author="Patrick M." w:date="2020-04-11T13:14:00Z">
        <w:r w:rsidR="000D2A8C" w:rsidRPr="00815D42">
          <w:rPr>
            <w:rFonts w:ascii="Times New Roman" w:hAnsi="Times New Roman" w:cs="Times New Roman"/>
          </w:rPr>
          <w:t>”</w:t>
        </w:r>
        <w:r w:rsidR="000D2A8C">
          <w:rPr>
            <w:rFonts w:ascii="Times New Roman" w:hAnsi="Times New Roman" w:cs="Times New Roman"/>
          </w:rPr>
          <w:t xml:space="preserve"> and</w:t>
        </w:r>
        <w:r w:rsidR="000D2A8C" w:rsidRPr="00815D42">
          <w:rPr>
            <w:rFonts w:ascii="Times New Roman" w:hAnsi="Times New Roman" w:cs="Times New Roman"/>
          </w:rPr>
          <w:t xml:space="preserve"> </w:t>
        </w:r>
      </w:ins>
      <w:del w:id="9" w:author="Patrick M." w:date="2020-04-11T13:14:00Z">
        <w:r w:rsidRPr="00815D42" w:rsidDel="000D2A8C">
          <w:rPr>
            <w:rFonts w:ascii="Times New Roman" w:hAnsi="Times New Roman" w:cs="Times New Roman"/>
          </w:rPr>
          <w:delText xml:space="preserve">The </w:delText>
        </w:r>
      </w:del>
      <w:ins w:id="10" w:author="Patrick M." w:date="2020-04-11T13:14:00Z">
        <w:r w:rsidR="000D2A8C">
          <w:rPr>
            <w:rFonts w:ascii="Times New Roman" w:hAnsi="Times New Roman" w:cs="Times New Roman"/>
          </w:rPr>
          <w:t>t</w:t>
        </w:r>
        <w:r w:rsidR="000D2A8C" w:rsidRPr="00815D42">
          <w:rPr>
            <w:rFonts w:ascii="Times New Roman" w:hAnsi="Times New Roman" w:cs="Times New Roman"/>
          </w:rPr>
          <w:t xml:space="preserve">he </w:t>
        </w:r>
      </w:ins>
      <w:r w:rsidRPr="00815D42">
        <w:rPr>
          <w:rFonts w:ascii="Times New Roman" w:hAnsi="Times New Roman" w:cs="Times New Roman"/>
        </w:rPr>
        <w:t>second point is “</w:t>
      </w:r>
      <w:del w:id="11" w:author="Patrick M." w:date="2020-04-11T13:14:00Z">
        <w:r w:rsidRPr="00815D42" w:rsidDel="000D2A8C">
          <w:rPr>
            <w:rFonts w:ascii="Times New Roman" w:hAnsi="Times New Roman" w:cs="Times New Roman"/>
          </w:rPr>
          <w:delText xml:space="preserve">Decrease </w:delText>
        </w:r>
      </w:del>
      <w:ins w:id="12" w:author="Patrick M." w:date="2020-04-11T13:14:00Z">
        <w:r w:rsidR="000D2A8C">
          <w:rPr>
            <w:rFonts w:ascii="Times New Roman" w:hAnsi="Times New Roman" w:cs="Times New Roman"/>
          </w:rPr>
          <w:t>d</w:t>
        </w:r>
        <w:r w:rsidR="000D2A8C" w:rsidRPr="00815D42">
          <w:rPr>
            <w:rFonts w:ascii="Times New Roman" w:hAnsi="Times New Roman" w:cs="Times New Roman"/>
          </w:rPr>
          <w:t xml:space="preserve">ecrease </w:t>
        </w:r>
        <w:r w:rsidR="000D2A8C">
          <w:rPr>
            <w:rFonts w:ascii="Times New Roman" w:hAnsi="Times New Roman" w:cs="Times New Roman"/>
          </w:rPr>
          <w:t xml:space="preserve">burden on </w:t>
        </w:r>
      </w:ins>
      <w:r w:rsidRPr="00815D42">
        <w:rPr>
          <w:rFonts w:ascii="Times New Roman" w:hAnsi="Times New Roman" w:cs="Times New Roman"/>
        </w:rPr>
        <w:t>teacher</w:t>
      </w:r>
      <w:del w:id="13" w:author="Patrick M." w:date="2020-04-11T13:14:00Z">
        <w:r w:rsidRPr="00815D42" w:rsidDel="000D2A8C">
          <w:rPr>
            <w:rFonts w:ascii="Times New Roman" w:hAnsi="Times New Roman" w:cs="Times New Roman"/>
          </w:rPr>
          <w:delText>’</w:delText>
        </w:r>
      </w:del>
      <w:r w:rsidRPr="00815D42">
        <w:rPr>
          <w:rFonts w:ascii="Times New Roman" w:hAnsi="Times New Roman" w:cs="Times New Roman"/>
        </w:rPr>
        <w:t>s</w:t>
      </w:r>
      <w:del w:id="14" w:author="Patrick M." w:date="2020-04-11T13:14:00Z">
        <w:r w:rsidRPr="00815D42" w:rsidDel="000D2A8C">
          <w:rPr>
            <w:rFonts w:ascii="Times New Roman" w:hAnsi="Times New Roman" w:cs="Times New Roman"/>
          </w:rPr>
          <w:delText xml:space="preserve"> burden</w:delText>
        </w:r>
      </w:del>
      <w:r w:rsidRPr="00815D42">
        <w:rPr>
          <w:rFonts w:ascii="Times New Roman" w:hAnsi="Times New Roman" w:cs="Times New Roman"/>
        </w:rPr>
        <w:t xml:space="preserve">”. I will explain the first point </w:t>
      </w:r>
      <w:ins w:id="15" w:author="Patrick M." w:date="2020-04-11T13:14:00Z">
        <w:r w:rsidR="000D2A8C">
          <w:rPr>
            <w:rFonts w:ascii="Times New Roman" w:hAnsi="Times New Roman" w:cs="Times New Roman"/>
          </w:rPr>
          <w:t xml:space="preserve">of </w:t>
        </w:r>
      </w:ins>
      <w:r w:rsidRPr="00815D42">
        <w:rPr>
          <w:rFonts w:ascii="Times New Roman" w:hAnsi="Times New Roman" w:cs="Times New Roman"/>
        </w:rPr>
        <w:t>“</w:t>
      </w:r>
      <w:del w:id="16" w:author="Patrick M." w:date="2020-04-11T13:14:00Z">
        <w:r w:rsidRPr="00815D42" w:rsidDel="000D2A8C">
          <w:rPr>
            <w:rFonts w:ascii="Times New Roman" w:hAnsi="Times New Roman" w:cs="Times New Roman"/>
          </w:rPr>
          <w:delText xml:space="preserve">Free </w:delText>
        </w:r>
      </w:del>
      <w:ins w:id="17" w:author="Patrick M." w:date="2020-04-11T13:14:00Z">
        <w:r w:rsidR="000D2A8C">
          <w:rPr>
            <w:rFonts w:ascii="Times New Roman" w:hAnsi="Times New Roman" w:cs="Times New Roman"/>
          </w:rPr>
          <w:t>f</w:t>
        </w:r>
        <w:r w:rsidR="000D2A8C" w:rsidRPr="00815D42">
          <w:rPr>
            <w:rFonts w:ascii="Times New Roman" w:hAnsi="Times New Roman" w:cs="Times New Roman"/>
          </w:rPr>
          <w:t xml:space="preserve">ree </w:t>
        </w:r>
      </w:ins>
      <w:r w:rsidRPr="00815D42">
        <w:rPr>
          <w:rFonts w:ascii="Times New Roman" w:hAnsi="Times New Roman" w:cs="Times New Roman"/>
        </w:rPr>
        <w:t xml:space="preserve">time”. We believe that if homework </w:t>
      </w:r>
      <w:del w:id="18" w:author="Patrick M." w:date="2020-04-11T13:15:00Z">
        <w:r w:rsidRPr="00815D42" w:rsidDel="000D2A8C">
          <w:rPr>
            <w:rFonts w:ascii="Times New Roman" w:hAnsi="Times New Roman" w:cs="Times New Roman"/>
          </w:rPr>
          <w:delText xml:space="preserve">will </w:delText>
        </w:r>
      </w:del>
      <w:ins w:id="19" w:author="Patrick M." w:date="2020-04-11T13:15:00Z">
        <w:r w:rsidR="000D2A8C">
          <w:rPr>
            <w:rFonts w:ascii="Times New Roman" w:hAnsi="Times New Roman" w:cs="Times New Roman"/>
          </w:rPr>
          <w:t xml:space="preserve">were to </w:t>
        </w:r>
      </w:ins>
      <w:r w:rsidRPr="00815D42">
        <w:rPr>
          <w:rFonts w:ascii="Times New Roman" w:hAnsi="Times New Roman" w:cs="Times New Roman"/>
        </w:rPr>
        <w:t xml:space="preserve">be abolished, we </w:t>
      </w:r>
      <w:del w:id="20" w:author="Patrick M." w:date="2020-04-11T13:15:00Z">
        <w:r w:rsidRPr="00815D42" w:rsidDel="000D2A8C">
          <w:rPr>
            <w:rFonts w:ascii="Times New Roman" w:hAnsi="Times New Roman" w:cs="Times New Roman"/>
          </w:rPr>
          <w:delText xml:space="preserve">can </w:delText>
        </w:r>
      </w:del>
      <w:ins w:id="21" w:author="Patrick M." w:date="2020-04-11T13:15:00Z">
        <w:r w:rsidR="000D2A8C">
          <w:rPr>
            <w:rFonts w:ascii="Times New Roman" w:hAnsi="Times New Roman" w:cs="Times New Roman"/>
          </w:rPr>
          <w:t xml:space="preserve">could </w:t>
        </w:r>
      </w:ins>
      <w:r w:rsidRPr="00815D42">
        <w:rPr>
          <w:rFonts w:ascii="Times New Roman" w:hAnsi="Times New Roman" w:cs="Times New Roman"/>
        </w:rPr>
        <w:t>have more free time</w:t>
      </w:r>
      <w:commentRangeStart w:id="22"/>
      <w:r w:rsidRPr="00815D42">
        <w:rPr>
          <w:rFonts w:ascii="Times New Roman" w:hAnsi="Times New Roman" w:cs="Times New Roman"/>
        </w:rPr>
        <w:t xml:space="preserve">. </w:t>
      </w:r>
      <w:del w:id="23" w:author="Patrick M." w:date="2020-04-11T13:15:00Z">
        <w:r w:rsidRPr="00815D42" w:rsidDel="000D2A8C">
          <w:rPr>
            <w:rFonts w:ascii="Times New Roman" w:hAnsi="Times New Roman" w:cs="Times New Roman"/>
          </w:rPr>
          <w:delText>Then</w:delText>
        </w:r>
      </w:del>
      <w:ins w:id="24" w:author="Patrick M." w:date="2020-04-11T13:15:00Z">
        <w:r w:rsidR="000D2A8C">
          <w:rPr>
            <w:rFonts w:ascii="Times New Roman" w:hAnsi="Times New Roman" w:cs="Times New Roman"/>
          </w:rPr>
          <w:t>As a result</w:t>
        </w:r>
      </w:ins>
      <w:r w:rsidRPr="00815D42">
        <w:rPr>
          <w:rFonts w:ascii="Times New Roman" w:hAnsi="Times New Roman" w:cs="Times New Roman"/>
        </w:rPr>
        <w:t xml:space="preserve">, </w:t>
      </w:r>
      <w:commentRangeEnd w:id="22"/>
      <w:r w:rsidR="00DB4358">
        <w:rPr>
          <w:rStyle w:val="CommentReference"/>
          <w:lang w:val="en-GB"/>
        </w:rPr>
        <w:commentReference w:id="22"/>
      </w:r>
      <w:r w:rsidRPr="00815D42">
        <w:rPr>
          <w:rFonts w:ascii="Times New Roman" w:hAnsi="Times New Roman" w:cs="Times New Roman"/>
        </w:rPr>
        <w:t xml:space="preserve">we </w:t>
      </w:r>
      <w:del w:id="25" w:author="Patrick M." w:date="2020-04-11T13:15:00Z">
        <w:r w:rsidRPr="00815D42" w:rsidDel="000D2A8C">
          <w:rPr>
            <w:rFonts w:ascii="Times New Roman" w:hAnsi="Times New Roman" w:cs="Times New Roman"/>
          </w:rPr>
          <w:delText xml:space="preserve">can </w:delText>
        </w:r>
      </w:del>
      <w:ins w:id="26" w:author="Patrick M." w:date="2020-04-11T13:15:00Z">
        <w:r w:rsidR="000D2A8C">
          <w:rPr>
            <w:rFonts w:ascii="Times New Roman" w:hAnsi="Times New Roman" w:cs="Times New Roman"/>
          </w:rPr>
          <w:t xml:space="preserve">could </w:t>
        </w:r>
      </w:ins>
      <w:r w:rsidRPr="00815D42">
        <w:rPr>
          <w:rFonts w:ascii="Times New Roman" w:hAnsi="Times New Roman" w:cs="Times New Roman"/>
        </w:rPr>
        <w:t xml:space="preserve">do </w:t>
      </w:r>
      <w:ins w:id="27" w:author="Patrick M." w:date="2020-04-11T13:15:00Z">
        <w:r w:rsidR="000D2A8C">
          <w:rPr>
            <w:rFonts w:ascii="Times New Roman" w:hAnsi="Times New Roman" w:cs="Times New Roman"/>
          </w:rPr>
          <w:t xml:space="preserve">more of </w:t>
        </w:r>
      </w:ins>
      <w:r w:rsidRPr="00815D42">
        <w:rPr>
          <w:rFonts w:ascii="Times New Roman" w:hAnsi="Times New Roman" w:cs="Times New Roman"/>
        </w:rPr>
        <w:t>what we really want</w:t>
      </w:r>
      <w:ins w:id="28" w:author="Patrick M." w:date="2020-04-11T13:15:00Z">
        <w:r w:rsidR="000D2A8C">
          <w:rPr>
            <w:rFonts w:ascii="Times New Roman" w:hAnsi="Times New Roman" w:cs="Times New Roman"/>
          </w:rPr>
          <w:t>ed</w:t>
        </w:r>
      </w:ins>
      <w:del w:id="29" w:author="Patrick M." w:date="2020-04-11T13:16:00Z">
        <w:r w:rsidRPr="00815D42" w:rsidDel="000D2A8C">
          <w:rPr>
            <w:rFonts w:ascii="Times New Roman" w:hAnsi="Times New Roman" w:cs="Times New Roman"/>
          </w:rPr>
          <w:delText xml:space="preserve"> to </w:delText>
        </w:r>
      </w:del>
      <w:del w:id="30" w:author="Patrick M." w:date="2020-04-11T13:15:00Z">
        <w:r w:rsidRPr="00815D42" w:rsidDel="000D2A8C">
          <w:rPr>
            <w:rFonts w:ascii="Times New Roman" w:hAnsi="Times New Roman" w:cs="Times New Roman"/>
          </w:rPr>
          <w:delText>do</w:delText>
        </w:r>
      </w:del>
      <w:del w:id="31" w:author="Patrick M." w:date="2020-04-11T13:16:00Z">
        <w:r w:rsidRPr="00815D42" w:rsidDel="000D2A8C">
          <w:rPr>
            <w:rFonts w:ascii="Times New Roman" w:hAnsi="Times New Roman" w:cs="Times New Roman"/>
          </w:rPr>
          <w:delText>. For example,</w:delText>
        </w:r>
      </w:del>
      <w:ins w:id="32" w:author="Patrick M." w:date="2020-04-11T13:16:00Z">
        <w:r w:rsidR="000D2A8C">
          <w:rPr>
            <w:rFonts w:ascii="Times New Roman" w:hAnsi="Times New Roman" w:cs="Times New Roman"/>
          </w:rPr>
          <w:t xml:space="preserve"> like</w:t>
        </w:r>
      </w:ins>
      <w:r w:rsidRPr="00815D42">
        <w:rPr>
          <w:rFonts w:ascii="Times New Roman" w:hAnsi="Times New Roman" w:cs="Times New Roman"/>
        </w:rPr>
        <w:t xml:space="preserve"> club activities, hobbies</w:t>
      </w:r>
      <w:ins w:id="33" w:author="Patrick M." w:date="2020-04-11T13:16:00Z">
        <w:r w:rsidR="000D2A8C">
          <w:rPr>
            <w:rFonts w:ascii="Times New Roman" w:hAnsi="Times New Roman" w:cs="Times New Roman"/>
          </w:rPr>
          <w:t>,</w:t>
        </w:r>
      </w:ins>
      <w:r w:rsidRPr="00815D42">
        <w:rPr>
          <w:rFonts w:ascii="Times New Roman" w:hAnsi="Times New Roman" w:cs="Times New Roman"/>
        </w:rPr>
        <w:t xml:space="preserve"> </w:t>
      </w:r>
      <w:del w:id="34" w:author="Patrick M." w:date="2020-04-11T13:16:00Z">
        <w:r w:rsidRPr="00815D42" w:rsidDel="000D2A8C">
          <w:rPr>
            <w:rFonts w:ascii="Times New Roman" w:hAnsi="Times New Roman" w:cs="Times New Roman"/>
          </w:rPr>
          <w:delText xml:space="preserve">and </w:delText>
        </w:r>
      </w:del>
      <w:ins w:id="35" w:author="Patrick M." w:date="2020-04-11T13:16:00Z">
        <w:r w:rsidR="000D2A8C">
          <w:rPr>
            <w:rFonts w:ascii="Times New Roman" w:hAnsi="Times New Roman" w:cs="Times New Roman"/>
          </w:rPr>
          <w:t xml:space="preserve">or </w:t>
        </w:r>
      </w:ins>
      <w:r w:rsidRPr="00815D42">
        <w:rPr>
          <w:rFonts w:ascii="Times New Roman" w:hAnsi="Times New Roman" w:cs="Times New Roman"/>
        </w:rPr>
        <w:t xml:space="preserve">playing with friends. </w:t>
      </w:r>
      <w:del w:id="36" w:author="Patrick M." w:date="2020-04-11T13:16:00Z">
        <w:r w:rsidRPr="00815D42" w:rsidDel="000D2A8C">
          <w:rPr>
            <w:rFonts w:ascii="Times New Roman" w:hAnsi="Times New Roman" w:cs="Times New Roman"/>
          </w:rPr>
          <w:delText>For example, i</w:delText>
        </w:r>
      </w:del>
      <w:ins w:id="37" w:author="Patrick M." w:date="2020-04-11T13:16:00Z">
        <w:r w:rsidR="000D2A8C">
          <w:rPr>
            <w:rFonts w:ascii="Times New Roman" w:hAnsi="Times New Roman" w:cs="Times New Roman"/>
          </w:rPr>
          <w:t>I</w:t>
        </w:r>
      </w:ins>
      <w:r w:rsidRPr="00815D42">
        <w:rPr>
          <w:rFonts w:ascii="Times New Roman" w:hAnsi="Times New Roman" w:cs="Times New Roman"/>
        </w:rPr>
        <w:t xml:space="preserve">n my case, I go to tennis club after </w:t>
      </w:r>
      <w:del w:id="38" w:author="Patrick M." w:date="2020-04-11T13:16:00Z">
        <w:r w:rsidRPr="00815D42" w:rsidDel="000D2A8C">
          <w:rPr>
            <w:rFonts w:ascii="Times New Roman" w:hAnsi="Times New Roman" w:cs="Times New Roman"/>
          </w:rPr>
          <w:delText xml:space="preserve">the </w:delText>
        </w:r>
      </w:del>
      <w:r w:rsidRPr="00815D42">
        <w:rPr>
          <w:rFonts w:ascii="Times New Roman" w:hAnsi="Times New Roman" w:cs="Times New Roman"/>
        </w:rPr>
        <w:t xml:space="preserve">class until 5:00 </w:t>
      </w:r>
      <w:commentRangeStart w:id="39"/>
      <w:r w:rsidRPr="00815D42">
        <w:rPr>
          <w:rFonts w:ascii="Times New Roman" w:hAnsi="Times New Roman" w:cs="Times New Roman"/>
        </w:rPr>
        <w:t>pm</w:t>
      </w:r>
      <w:del w:id="40" w:author="Patrick M." w:date="2020-04-11T13:17:00Z">
        <w:r w:rsidRPr="00815D42" w:rsidDel="000D2A8C">
          <w:rPr>
            <w:rFonts w:ascii="Times New Roman" w:hAnsi="Times New Roman" w:cs="Times New Roman"/>
          </w:rPr>
          <w:delText xml:space="preserve">. After </w:delText>
        </w:r>
      </w:del>
      <w:del w:id="41" w:author="Patrick M." w:date="2020-04-11T13:16:00Z">
        <w:r w:rsidRPr="00815D42" w:rsidDel="000D2A8C">
          <w:rPr>
            <w:rFonts w:ascii="Times New Roman" w:hAnsi="Times New Roman" w:cs="Times New Roman"/>
          </w:rPr>
          <w:delText>that</w:delText>
        </w:r>
      </w:del>
      <w:del w:id="42" w:author="Patrick M." w:date="2020-04-11T13:17:00Z">
        <w:r w:rsidRPr="00815D42" w:rsidDel="000D2A8C">
          <w:rPr>
            <w:rFonts w:ascii="Times New Roman" w:hAnsi="Times New Roman" w:cs="Times New Roman"/>
          </w:rPr>
          <w:delText xml:space="preserve">, </w:delText>
        </w:r>
      </w:del>
      <w:ins w:id="43" w:author="Patrick M." w:date="2020-04-11T13:17:00Z">
        <w:r w:rsidR="000D2A8C">
          <w:rPr>
            <w:rFonts w:ascii="Times New Roman" w:hAnsi="Times New Roman" w:cs="Times New Roman"/>
          </w:rPr>
          <w:t xml:space="preserve"> and then </w:t>
        </w:r>
      </w:ins>
      <w:r w:rsidRPr="00815D42">
        <w:rPr>
          <w:rFonts w:ascii="Times New Roman" w:hAnsi="Times New Roman" w:cs="Times New Roman"/>
        </w:rPr>
        <w:t xml:space="preserve">I go </w:t>
      </w:r>
      <w:commentRangeEnd w:id="39"/>
      <w:r w:rsidR="00DB4358">
        <w:rPr>
          <w:rStyle w:val="CommentReference"/>
          <w:lang w:val="en-GB"/>
        </w:rPr>
        <w:commentReference w:id="39"/>
      </w:r>
      <w:r w:rsidRPr="00815D42">
        <w:rPr>
          <w:rFonts w:ascii="Times New Roman" w:hAnsi="Times New Roman" w:cs="Times New Roman"/>
        </w:rPr>
        <w:t xml:space="preserve">to cram school until 8:00 pm. </w:t>
      </w:r>
      <w:del w:id="44" w:author="Patrick M." w:date="2020-04-11T13:17:00Z">
        <w:r w:rsidRPr="00815D42" w:rsidDel="000D2A8C">
          <w:rPr>
            <w:rFonts w:ascii="Times New Roman" w:hAnsi="Times New Roman" w:cs="Times New Roman"/>
          </w:rPr>
          <w:delText xml:space="preserve">Then, </w:delText>
        </w:r>
      </w:del>
      <w:ins w:id="45" w:author="Patrick M." w:date="2020-04-11T13:17:00Z">
        <w:r w:rsidR="000D2A8C">
          <w:rPr>
            <w:rFonts w:ascii="Times New Roman" w:hAnsi="Times New Roman" w:cs="Times New Roman"/>
          </w:rPr>
          <w:t xml:space="preserve">After this full day, </w:t>
        </w:r>
      </w:ins>
      <w:r w:rsidRPr="00815D42">
        <w:rPr>
          <w:rFonts w:ascii="Times New Roman" w:hAnsi="Times New Roman" w:cs="Times New Roman"/>
        </w:rPr>
        <w:t xml:space="preserve">I arrive at my home </w:t>
      </w:r>
      <w:del w:id="46" w:author="Patrick M." w:date="2020-04-11T13:17:00Z">
        <w:r w:rsidRPr="00815D42" w:rsidDel="000D2A8C">
          <w:rPr>
            <w:rFonts w:ascii="Times New Roman" w:hAnsi="Times New Roman" w:cs="Times New Roman"/>
          </w:rPr>
          <w:delText xml:space="preserve">at </w:delText>
        </w:r>
      </w:del>
      <w:ins w:id="47" w:author="Patrick M." w:date="2020-04-11T13:17:00Z">
        <w:r w:rsidR="000D2A8C">
          <w:rPr>
            <w:rFonts w:ascii="Times New Roman" w:hAnsi="Times New Roman" w:cs="Times New Roman"/>
          </w:rPr>
          <w:t>around</w:t>
        </w:r>
        <w:r w:rsidR="000D2A8C" w:rsidRPr="00815D42">
          <w:rPr>
            <w:rFonts w:ascii="Times New Roman" w:hAnsi="Times New Roman" w:cs="Times New Roman"/>
          </w:rPr>
          <w:t xml:space="preserve"> </w:t>
        </w:r>
      </w:ins>
      <w:r w:rsidRPr="00815D42">
        <w:rPr>
          <w:rFonts w:ascii="Times New Roman" w:hAnsi="Times New Roman" w:cs="Times New Roman"/>
        </w:rPr>
        <w:t xml:space="preserve">8:40 pm </w:t>
      </w:r>
      <w:del w:id="48" w:author="Patrick M." w:date="2020-04-11T13:17:00Z">
        <w:r w:rsidRPr="00815D42" w:rsidDel="000D2A8C">
          <w:rPr>
            <w:rFonts w:ascii="Times New Roman" w:hAnsi="Times New Roman" w:cs="Times New Roman"/>
          </w:rPr>
          <w:delText xml:space="preserve">and </w:delText>
        </w:r>
      </w:del>
      <w:ins w:id="49" w:author="Patrick M." w:date="2020-04-11T13:17:00Z">
        <w:r w:rsidR="000D2A8C">
          <w:rPr>
            <w:rFonts w:ascii="Times New Roman" w:hAnsi="Times New Roman" w:cs="Times New Roman"/>
          </w:rPr>
          <w:t xml:space="preserve">to </w:t>
        </w:r>
      </w:ins>
      <w:r w:rsidRPr="00815D42">
        <w:rPr>
          <w:rFonts w:ascii="Times New Roman" w:hAnsi="Times New Roman" w:cs="Times New Roman"/>
        </w:rPr>
        <w:t xml:space="preserve">eat dinner and take a shower. </w:t>
      </w:r>
      <w:del w:id="50" w:author="Patrick M." w:date="2020-04-11T13:17:00Z">
        <w:r w:rsidRPr="00815D42" w:rsidDel="000D2A8C">
          <w:rPr>
            <w:rFonts w:ascii="Times New Roman" w:hAnsi="Times New Roman" w:cs="Times New Roman"/>
          </w:rPr>
          <w:delText xml:space="preserve">Then, it is almost </w:delText>
        </w:r>
      </w:del>
      <w:ins w:id="51" w:author="Patrick M." w:date="2020-04-11T13:17:00Z">
        <w:r w:rsidR="000D2A8C">
          <w:rPr>
            <w:rFonts w:ascii="Times New Roman" w:hAnsi="Times New Roman" w:cs="Times New Roman"/>
          </w:rPr>
          <w:t xml:space="preserve">At nearly </w:t>
        </w:r>
      </w:ins>
      <w:r w:rsidRPr="00815D42">
        <w:rPr>
          <w:rFonts w:ascii="Times New Roman" w:hAnsi="Times New Roman" w:cs="Times New Roman"/>
        </w:rPr>
        <w:t>10:00 pm</w:t>
      </w:r>
      <w:del w:id="52" w:author="Patrick M." w:date="2020-04-11T13:17:00Z">
        <w:r w:rsidRPr="00815D42" w:rsidDel="000D2A8C">
          <w:rPr>
            <w:rFonts w:ascii="Times New Roman" w:hAnsi="Times New Roman" w:cs="Times New Roman"/>
          </w:rPr>
          <w:delText xml:space="preserve">. Then, </w:delText>
        </w:r>
      </w:del>
      <w:ins w:id="53" w:author="Patrick M." w:date="2020-04-11T13:17:00Z">
        <w:r w:rsidR="000D2A8C">
          <w:rPr>
            <w:rFonts w:ascii="Times New Roman" w:hAnsi="Times New Roman" w:cs="Times New Roman"/>
          </w:rPr>
          <w:t xml:space="preserve"> </w:t>
        </w:r>
      </w:ins>
      <w:r w:rsidRPr="00815D42">
        <w:rPr>
          <w:rFonts w:ascii="Times New Roman" w:hAnsi="Times New Roman" w:cs="Times New Roman"/>
        </w:rPr>
        <w:t xml:space="preserve">I </w:t>
      </w:r>
      <w:del w:id="54" w:author="Patrick M." w:date="2020-04-11T13:17:00Z">
        <w:r w:rsidRPr="00815D42" w:rsidDel="000D2A8C">
          <w:rPr>
            <w:rFonts w:ascii="Times New Roman" w:hAnsi="Times New Roman" w:cs="Times New Roman"/>
          </w:rPr>
          <w:delText xml:space="preserve">do </w:delText>
        </w:r>
      </w:del>
      <w:ins w:id="55" w:author="Patrick M." w:date="2020-04-11T13:17:00Z">
        <w:r w:rsidR="000D2A8C">
          <w:rPr>
            <w:rFonts w:ascii="Times New Roman" w:hAnsi="Times New Roman" w:cs="Times New Roman"/>
          </w:rPr>
          <w:t xml:space="preserve">start </w:t>
        </w:r>
      </w:ins>
      <w:r w:rsidRPr="00815D42">
        <w:rPr>
          <w:rFonts w:ascii="Times New Roman" w:hAnsi="Times New Roman" w:cs="Times New Roman"/>
        </w:rPr>
        <w:t xml:space="preserve">my homework. I have </w:t>
      </w:r>
      <w:r w:rsidRPr="000D2A8C">
        <w:rPr>
          <w:rFonts w:ascii="Times New Roman" w:hAnsi="Times New Roman" w:cs="Times New Roman"/>
          <w:i/>
          <w:iCs/>
          <w:rPrChange w:id="56" w:author="Patrick M." w:date="2020-04-11T13:18:00Z">
            <w:rPr>
              <w:rFonts w:ascii="Times New Roman" w:hAnsi="Times New Roman" w:cs="Times New Roman"/>
            </w:rPr>
          </w:rPrChange>
        </w:rPr>
        <w:t>a lot</w:t>
      </w:r>
      <w:r w:rsidRPr="00815D42">
        <w:rPr>
          <w:rFonts w:ascii="Times New Roman" w:hAnsi="Times New Roman" w:cs="Times New Roman"/>
        </w:rPr>
        <w:t xml:space="preserve"> of homework. </w:t>
      </w:r>
      <w:commentRangeStart w:id="57"/>
      <w:del w:id="58" w:author="Patrick M." w:date="2020-04-11T13:18:00Z">
        <w:r w:rsidRPr="00815D42" w:rsidDel="000D2A8C">
          <w:rPr>
            <w:rFonts w:ascii="Times New Roman" w:hAnsi="Times New Roman" w:cs="Times New Roman"/>
          </w:rPr>
          <w:delText>So</w:delText>
        </w:r>
      </w:del>
      <w:ins w:id="59" w:author="Patrick M." w:date="2020-04-11T13:18:00Z">
        <w:r w:rsidR="000D2A8C">
          <w:rPr>
            <w:rFonts w:ascii="Times New Roman" w:hAnsi="Times New Roman" w:cs="Times New Roman"/>
          </w:rPr>
          <w:t>As a result</w:t>
        </w:r>
      </w:ins>
      <w:r w:rsidRPr="00815D42">
        <w:rPr>
          <w:rFonts w:ascii="Times New Roman" w:hAnsi="Times New Roman" w:cs="Times New Roman"/>
        </w:rPr>
        <w:t xml:space="preserve">, I go to bed late at night </w:t>
      </w:r>
      <w:del w:id="60" w:author="Patrick M." w:date="2020-04-11T13:18:00Z">
        <w:r w:rsidRPr="00815D42" w:rsidDel="000D2A8C">
          <w:rPr>
            <w:rFonts w:ascii="Times New Roman" w:hAnsi="Times New Roman" w:cs="Times New Roman"/>
          </w:rPr>
          <w:delText xml:space="preserve">like </w:delText>
        </w:r>
      </w:del>
      <w:ins w:id="61" w:author="Patrick M." w:date="2020-04-11T13:18:00Z">
        <w:r w:rsidR="000D2A8C">
          <w:rPr>
            <w:rFonts w:ascii="Times New Roman" w:hAnsi="Times New Roman" w:cs="Times New Roman"/>
          </w:rPr>
          <w:t xml:space="preserve">at nearly </w:t>
        </w:r>
      </w:ins>
      <w:r w:rsidRPr="00815D42">
        <w:rPr>
          <w:rFonts w:ascii="Times New Roman" w:hAnsi="Times New Roman" w:cs="Times New Roman"/>
        </w:rPr>
        <w:t xml:space="preserve">1:00 am </w:t>
      </w:r>
      <w:ins w:id="62" w:author="Patrick M." w:date="2020-04-11T13:18:00Z">
        <w:r w:rsidR="000D2A8C">
          <w:rPr>
            <w:rFonts w:ascii="Times New Roman" w:hAnsi="Times New Roman" w:cs="Times New Roman"/>
          </w:rPr>
          <w:t xml:space="preserve">in the morning </w:t>
        </w:r>
      </w:ins>
      <w:r w:rsidRPr="00815D42">
        <w:rPr>
          <w:rFonts w:ascii="Times New Roman" w:hAnsi="Times New Roman" w:cs="Times New Roman"/>
        </w:rPr>
        <w:t xml:space="preserve">and </w:t>
      </w:r>
      <w:ins w:id="63" w:author="Patrick M." w:date="2020-04-11T13:18:00Z">
        <w:r w:rsidR="000D2A8C">
          <w:rPr>
            <w:rFonts w:ascii="Times New Roman" w:hAnsi="Times New Roman" w:cs="Times New Roman"/>
          </w:rPr>
          <w:t xml:space="preserve">I don’t have the opportunity to </w:t>
        </w:r>
      </w:ins>
      <w:del w:id="64" w:author="Patrick M." w:date="2020-04-11T13:18:00Z">
        <w:r w:rsidRPr="00815D42" w:rsidDel="000D2A8C">
          <w:rPr>
            <w:rFonts w:ascii="Times New Roman" w:hAnsi="Times New Roman" w:cs="Times New Roman"/>
          </w:rPr>
          <w:delText>sleeping time is short</w:delText>
        </w:r>
      </w:del>
      <w:ins w:id="65" w:author="Patrick M." w:date="2020-04-11T13:18:00Z">
        <w:r w:rsidR="000D2A8C">
          <w:rPr>
            <w:rFonts w:ascii="Times New Roman" w:hAnsi="Times New Roman" w:cs="Times New Roman"/>
          </w:rPr>
          <w:t>sleep for a long period of time</w:t>
        </w:r>
      </w:ins>
      <w:r w:rsidRPr="00815D42">
        <w:rPr>
          <w:rFonts w:ascii="Times New Roman" w:hAnsi="Times New Roman" w:cs="Times New Roman"/>
        </w:rPr>
        <w:t>.</w:t>
      </w:r>
      <w:commentRangeEnd w:id="57"/>
      <w:r w:rsidR="00DB4358">
        <w:rPr>
          <w:rStyle w:val="CommentReference"/>
          <w:lang w:val="en-GB"/>
        </w:rPr>
        <w:commentReference w:id="57"/>
      </w:r>
      <w:r w:rsidRPr="00815D42">
        <w:rPr>
          <w:rFonts w:ascii="Times New Roman" w:hAnsi="Times New Roman" w:cs="Times New Roman"/>
        </w:rPr>
        <w:t xml:space="preserve"> It is </w:t>
      </w:r>
      <w:del w:id="66" w:author="Patrick M." w:date="2020-04-11T13:18:00Z">
        <w:r w:rsidRPr="00815D42" w:rsidDel="000D2A8C">
          <w:rPr>
            <w:rFonts w:ascii="Times New Roman" w:hAnsi="Times New Roman" w:cs="Times New Roman"/>
          </w:rPr>
          <w:delText xml:space="preserve">also </w:delText>
        </w:r>
      </w:del>
      <w:ins w:id="67" w:author="Patrick M." w:date="2020-04-11T13:18:00Z">
        <w:r w:rsidR="000D2A8C">
          <w:rPr>
            <w:rFonts w:ascii="Times New Roman" w:hAnsi="Times New Roman" w:cs="Times New Roman"/>
          </w:rPr>
          <w:t xml:space="preserve">not healthy. </w:t>
        </w:r>
      </w:ins>
      <w:del w:id="68" w:author="Patrick M." w:date="2020-04-11T13:18:00Z">
        <w:r w:rsidRPr="00815D42" w:rsidDel="000D2A8C">
          <w:rPr>
            <w:rFonts w:ascii="Times New Roman" w:hAnsi="Times New Roman" w:cs="Times New Roman"/>
          </w:rPr>
          <w:delText xml:space="preserve">bad for health. </w:delText>
        </w:r>
      </w:del>
      <w:r w:rsidRPr="00815D42">
        <w:rPr>
          <w:rFonts w:ascii="Times New Roman" w:hAnsi="Times New Roman" w:cs="Times New Roman"/>
        </w:rPr>
        <w:t>Therefore, homework should be abolished. Thank you.</w:t>
      </w:r>
    </w:p>
    <w:p w14:paraId="4BD0BE5F" w14:textId="77777777" w:rsidR="00B32C51" w:rsidRPr="00815D42" w:rsidRDefault="00B32C51" w:rsidP="00B32C51">
      <w:pPr>
        <w:widowControl/>
        <w:jc w:val="left"/>
        <w:rPr>
          <w:rFonts w:ascii="Times New Roman" w:hAnsi="Times New Roman" w:cs="Times New Roman"/>
        </w:rPr>
      </w:pPr>
    </w:p>
    <w:p w14:paraId="222428A4" w14:textId="77777777" w:rsidR="00B32C51" w:rsidRPr="00815D42" w:rsidRDefault="00B32C51" w:rsidP="00B32C51">
      <w:pPr>
        <w:widowControl/>
        <w:jc w:val="left"/>
        <w:rPr>
          <w:rFonts w:ascii="Times New Roman" w:hAnsi="Times New Roman" w:cs="Times New Roman"/>
        </w:rPr>
      </w:pPr>
      <w:r w:rsidRPr="00815D42">
        <w:rPr>
          <w:rFonts w:ascii="Times New Roman" w:hAnsi="Times New Roman" w:cs="Times New Roman"/>
        </w:rPr>
        <w:br w:type="page"/>
      </w:r>
    </w:p>
    <w:p w14:paraId="6037E528" w14:textId="77777777" w:rsidR="00B32C51" w:rsidRPr="00815D42" w:rsidRDefault="00B32C51" w:rsidP="00B32C51">
      <w:pPr>
        <w:rPr>
          <w:rFonts w:ascii="Times New Roman" w:hAnsi="Times New Roman" w:cs="Times New Roman"/>
        </w:rPr>
      </w:pPr>
      <w:r w:rsidRPr="00815D42">
        <w:rPr>
          <w:rFonts w:ascii="Times New Roman" w:hAnsi="Times New Roman" w:cs="Times New Roman"/>
        </w:rPr>
        <w:lastRenderedPageBreak/>
        <w:t>2 (224words)</w:t>
      </w:r>
    </w:p>
    <w:p w14:paraId="5B5F179B" w14:textId="77777777" w:rsidR="00B32C51" w:rsidRPr="00815D42" w:rsidRDefault="00B32C51" w:rsidP="00B32C51">
      <w:pPr>
        <w:rPr>
          <w:rFonts w:ascii="Times New Roman" w:hAnsi="Times New Roman" w:cs="Times New Roman"/>
        </w:rPr>
      </w:pPr>
    </w:p>
    <w:p w14:paraId="6A197A9C" w14:textId="77777777" w:rsidR="00B32C51" w:rsidRPr="00815D42" w:rsidRDefault="00B32C51" w:rsidP="00B32C51">
      <w:pPr>
        <w:rPr>
          <w:rFonts w:ascii="Times New Roman" w:hAnsi="Times New Roman" w:cs="Times New Roman"/>
        </w:rPr>
      </w:pPr>
    </w:p>
    <w:p w14:paraId="6E81A2B0" w14:textId="77777777" w:rsidR="00B32C51" w:rsidRPr="00815D42" w:rsidRDefault="00B32C51" w:rsidP="00B32C51">
      <w:pPr>
        <w:rPr>
          <w:rFonts w:ascii="Times New Roman" w:hAnsi="Times New Roman" w:cs="Times New Roman"/>
        </w:rPr>
      </w:pPr>
      <w:r w:rsidRPr="00815D42">
        <w:rPr>
          <w:rFonts w:ascii="Times New Roman" w:hAnsi="Times New Roman" w:cs="Times New Roman"/>
        </w:rPr>
        <w:t xml:space="preserve">Hello everyone. Today’s topic is “Homework should be abolished”. </w:t>
      </w:r>
    </w:p>
    <w:p w14:paraId="7E4B28FA" w14:textId="2C2B7DEC" w:rsidR="00B32C51" w:rsidRPr="00815D42" w:rsidRDefault="00B32C51" w:rsidP="00B32C51">
      <w:pPr>
        <w:rPr>
          <w:rFonts w:ascii="Times New Roman" w:hAnsi="Times New Roman" w:cs="Times New Roman"/>
        </w:rPr>
      </w:pPr>
      <w:r w:rsidRPr="00815D42">
        <w:rPr>
          <w:rFonts w:ascii="Times New Roman" w:hAnsi="Times New Roman" w:cs="Times New Roman"/>
        </w:rPr>
        <w:t>I am going to make two arguments</w:t>
      </w:r>
      <w:del w:id="69" w:author="Patrick M." w:date="2020-04-11T13:19:00Z">
        <w:r w:rsidRPr="00815D42" w:rsidDel="000D2A8C">
          <w:rPr>
            <w:rFonts w:ascii="Times New Roman" w:hAnsi="Times New Roman" w:cs="Times New Roman"/>
          </w:rPr>
          <w:delText xml:space="preserve">. </w:delText>
        </w:r>
      </w:del>
      <w:ins w:id="70" w:author="Patrick M." w:date="2020-04-11T13:19:00Z">
        <w:r w:rsidR="000D2A8C">
          <w:rPr>
            <w:rFonts w:ascii="Times New Roman" w:hAnsi="Times New Roman" w:cs="Times New Roman"/>
          </w:rPr>
          <w:t>:</w:t>
        </w:r>
        <w:r w:rsidR="000D2A8C" w:rsidRPr="00815D42">
          <w:rPr>
            <w:rFonts w:ascii="Times New Roman" w:hAnsi="Times New Roman" w:cs="Times New Roman"/>
          </w:rPr>
          <w:t xml:space="preserve"> </w:t>
        </w:r>
      </w:ins>
      <w:r w:rsidRPr="00815D42">
        <w:rPr>
          <w:rFonts w:ascii="Times New Roman" w:hAnsi="Times New Roman" w:cs="Times New Roman"/>
        </w:rPr>
        <w:t xml:space="preserve">First, forcing students to do homework will </w:t>
      </w:r>
      <w:commentRangeStart w:id="71"/>
      <w:r w:rsidRPr="00815D42">
        <w:rPr>
          <w:rFonts w:ascii="Times New Roman" w:hAnsi="Times New Roman" w:cs="Times New Roman"/>
        </w:rPr>
        <w:t xml:space="preserve">make </w:t>
      </w:r>
      <w:ins w:id="72" w:author="Patrick M." w:date="2020-04-11T13:23:00Z">
        <w:r w:rsidR="00FA046E">
          <w:rPr>
            <w:rFonts w:ascii="Times New Roman" w:hAnsi="Times New Roman" w:cs="Times New Roman"/>
          </w:rPr>
          <w:t>the</w:t>
        </w:r>
      </w:ins>
      <w:ins w:id="73" w:author="Patrick M." w:date="2020-04-11T13:24:00Z">
        <w:r w:rsidR="00FA046E">
          <w:rPr>
            <w:rFonts w:ascii="Times New Roman" w:hAnsi="Times New Roman" w:cs="Times New Roman"/>
          </w:rPr>
          <w:t xml:space="preserve">m </w:t>
        </w:r>
      </w:ins>
      <w:r w:rsidRPr="00815D42">
        <w:rPr>
          <w:rFonts w:ascii="Times New Roman" w:hAnsi="Times New Roman" w:cs="Times New Roman"/>
        </w:rPr>
        <w:t>passive</w:t>
      </w:r>
      <w:ins w:id="74" w:author="Patrick M." w:date="2020-04-11T18:26:00Z">
        <w:r w:rsidR="00DB4358">
          <w:rPr>
            <w:rFonts w:ascii="Times New Roman" w:hAnsi="Times New Roman" w:cs="Times New Roman"/>
          </w:rPr>
          <w:t xml:space="preserve"> in character</w:t>
        </w:r>
      </w:ins>
      <w:r w:rsidRPr="00815D42">
        <w:rPr>
          <w:rFonts w:ascii="Times New Roman" w:hAnsi="Times New Roman" w:cs="Times New Roman"/>
        </w:rPr>
        <w:t>, rather than active. Secondly</w:t>
      </w:r>
      <w:commentRangeEnd w:id="71"/>
      <w:r w:rsidR="00DB4358">
        <w:rPr>
          <w:rStyle w:val="CommentReference"/>
          <w:lang w:val="en-GB"/>
        </w:rPr>
        <w:commentReference w:id="71"/>
      </w:r>
      <w:r w:rsidRPr="00815D42">
        <w:rPr>
          <w:rFonts w:ascii="Times New Roman" w:hAnsi="Times New Roman" w:cs="Times New Roman"/>
        </w:rPr>
        <w:t>, abolishing assignments can reduce teachers’ workload</w:t>
      </w:r>
      <w:ins w:id="75" w:author="Patrick M." w:date="2020-04-11T13:24:00Z">
        <w:r w:rsidR="00FA046E">
          <w:rPr>
            <w:rFonts w:ascii="Times New Roman" w:hAnsi="Times New Roman" w:cs="Times New Roman"/>
          </w:rPr>
          <w:t>s</w:t>
        </w:r>
      </w:ins>
      <w:r w:rsidRPr="00815D42">
        <w:rPr>
          <w:rFonts w:ascii="Times New Roman" w:hAnsi="Times New Roman" w:cs="Times New Roman"/>
        </w:rPr>
        <w:t>.</w:t>
      </w:r>
    </w:p>
    <w:p w14:paraId="24700684" w14:textId="754A50D8" w:rsidR="00B32C51" w:rsidRPr="00815D42" w:rsidRDefault="00B32C51" w:rsidP="00B32C51">
      <w:pPr>
        <w:rPr>
          <w:rFonts w:ascii="Times New Roman" w:hAnsi="Times New Roman" w:cs="Times New Roman"/>
        </w:rPr>
      </w:pPr>
      <w:r w:rsidRPr="00815D42">
        <w:rPr>
          <w:rFonts w:ascii="Times New Roman" w:hAnsi="Times New Roman" w:cs="Times New Roman"/>
        </w:rPr>
        <w:t xml:space="preserve">Let me start with the first argument. Some people may think that students should be given homework so that they can </w:t>
      </w:r>
      <w:del w:id="76" w:author="Patrick M." w:date="2020-04-11T13:24:00Z">
        <w:r w:rsidRPr="00815D42" w:rsidDel="00FA046E">
          <w:rPr>
            <w:rFonts w:ascii="Times New Roman" w:hAnsi="Times New Roman" w:cs="Times New Roman"/>
          </w:rPr>
          <w:delText xml:space="preserve">know </w:delText>
        </w:r>
      </w:del>
      <w:ins w:id="77" w:author="Patrick M." w:date="2020-04-11T13:24:00Z">
        <w:r w:rsidR="00FA046E">
          <w:rPr>
            <w:rFonts w:ascii="Times New Roman" w:hAnsi="Times New Roman" w:cs="Times New Roman"/>
          </w:rPr>
          <w:t xml:space="preserve">learn </w:t>
        </w:r>
      </w:ins>
      <w:r w:rsidRPr="00815D42">
        <w:rPr>
          <w:rFonts w:ascii="Times New Roman" w:hAnsi="Times New Roman" w:cs="Times New Roman"/>
        </w:rPr>
        <w:t>what to do. However, this is harmful to students</w:t>
      </w:r>
      <w:del w:id="78" w:author="Patrick M." w:date="2020-04-11T13:25:00Z">
        <w:r w:rsidRPr="00815D42" w:rsidDel="00FA046E">
          <w:rPr>
            <w:rFonts w:ascii="Times New Roman" w:hAnsi="Times New Roman" w:cs="Times New Roman"/>
          </w:rPr>
          <w:delText xml:space="preserve">. </w:delText>
        </w:r>
      </w:del>
      <w:ins w:id="79" w:author="Patrick M." w:date="2020-04-11T13:25:00Z">
        <w:r w:rsidR="00FA046E">
          <w:rPr>
            <w:rFonts w:ascii="Times New Roman" w:hAnsi="Times New Roman" w:cs="Times New Roman"/>
          </w:rPr>
          <w:t xml:space="preserve"> because</w:t>
        </w:r>
        <w:r w:rsidR="00FA046E" w:rsidRPr="00815D42">
          <w:rPr>
            <w:rFonts w:ascii="Times New Roman" w:hAnsi="Times New Roman" w:cs="Times New Roman"/>
          </w:rPr>
          <w:t xml:space="preserve"> </w:t>
        </w:r>
      </w:ins>
      <w:del w:id="80" w:author="Patrick M." w:date="2020-04-11T13:25:00Z">
        <w:r w:rsidRPr="00815D42" w:rsidDel="00FA046E">
          <w:rPr>
            <w:rFonts w:ascii="Times New Roman" w:hAnsi="Times New Roman" w:cs="Times New Roman"/>
          </w:rPr>
          <w:delText xml:space="preserve">A </w:delText>
        </w:r>
      </w:del>
      <w:ins w:id="81" w:author="Patrick M." w:date="2020-04-11T13:25:00Z">
        <w:r w:rsidR="00FA046E">
          <w:rPr>
            <w:rFonts w:ascii="Times New Roman" w:hAnsi="Times New Roman" w:cs="Times New Roman"/>
          </w:rPr>
          <w:t>a</w:t>
        </w:r>
        <w:r w:rsidR="00FA046E" w:rsidRPr="00815D42">
          <w:rPr>
            <w:rFonts w:ascii="Times New Roman" w:hAnsi="Times New Roman" w:cs="Times New Roman"/>
          </w:rPr>
          <w:t xml:space="preserve"> </w:t>
        </w:r>
      </w:ins>
      <w:r w:rsidRPr="00815D42">
        <w:rPr>
          <w:rFonts w:ascii="Times New Roman" w:hAnsi="Times New Roman" w:cs="Times New Roman"/>
        </w:rPr>
        <w:t xml:space="preserve">school is not a place where students only learn to study. </w:t>
      </w:r>
      <w:commentRangeStart w:id="82"/>
      <w:del w:id="83" w:author="Patrick M." w:date="2020-04-11T13:25:00Z">
        <w:r w:rsidRPr="00815D42" w:rsidDel="00FA046E">
          <w:rPr>
            <w:rFonts w:ascii="Times New Roman" w:hAnsi="Times New Roman" w:cs="Times New Roman"/>
          </w:rPr>
          <w:delText>Rather,</w:delText>
        </w:r>
      </w:del>
      <w:commentRangeEnd w:id="82"/>
      <w:r w:rsidR="00DB4358">
        <w:rPr>
          <w:rStyle w:val="CommentReference"/>
          <w:lang w:val="en-GB"/>
        </w:rPr>
        <w:commentReference w:id="82"/>
      </w:r>
      <w:del w:id="84" w:author="Patrick M." w:date="2020-04-11T13:25:00Z">
        <w:r w:rsidRPr="00815D42" w:rsidDel="00FA046E">
          <w:rPr>
            <w:rFonts w:ascii="Times New Roman" w:hAnsi="Times New Roman" w:cs="Times New Roman"/>
          </w:rPr>
          <w:delText xml:space="preserve"> i</w:delText>
        </w:r>
      </w:del>
      <w:ins w:id="85" w:author="Patrick M." w:date="2020-04-11T13:25:00Z">
        <w:r w:rsidR="00FA046E">
          <w:rPr>
            <w:rFonts w:ascii="Times New Roman" w:hAnsi="Times New Roman" w:cs="Times New Roman"/>
          </w:rPr>
          <w:t>I</w:t>
        </w:r>
      </w:ins>
      <w:r w:rsidRPr="00815D42">
        <w:rPr>
          <w:rFonts w:ascii="Times New Roman" w:hAnsi="Times New Roman" w:cs="Times New Roman"/>
        </w:rPr>
        <w:t xml:space="preserve">t is </w:t>
      </w:r>
      <w:ins w:id="86" w:author="Patrick M." w:date="2020-04-11T13:25:00Z">
        <w:r w:rsidR="00FA046E">
          <w:rPr>
            <w:rFonts w:ascii="Times New Roman" w:hAnsi="Times New Roman" w:cs="Times New Roman"/>
          </w:rPr>
          <w:t xml:space="preserve">also </w:t>
        </w:r>
      </w:ins>
      <w:r w:rsidRPr="00815D42">
        <w:rPr>
          <w:rFonts w:ascii="Times New Roman" w:hAnsi="Times New Roman" w:cs="Times New Roman"/>
        </w:rPr>
        <w:t>where they learn how to live</w:t>
      </w:r>
      <w:ins w:id="87" w:author="Patrick M." w:date="2020-04-11T13:25:00Z">
        <w:r w:rsidR="00FA046E">
          <w:rPr>
            <w:rFonts w:ascii="Times New Roman" w:hAnsi="Times New Roman" w:cs="Times New Roman"/>
          </w:rPr>
          <w:t xml:space="preserve"> and manage their own lives</w:t>
        </w:r>
      </w:ins>
      <w:r w:rsidRPr="00815D42">
        <w:rPr>
          <w:rFonts w:ascii="Times New Roman" w:hAnsi="Times New Roman" w:cs="Times New Roman"/>
        </w:rPr>
        <w:t xml:space="preserve">. </w:t>
      </w:r>
      <w:del w:id="88" w:author="Patrick M." w:date="2020-04-11T13:25:00Z">
        <w:r w:rsidRPr="00815D42" w:rsidDel="00FA046E">
          <w:rPr>
            <w:rFonts w:ascii="Times New Roman" w:hAnsi="Times New Roman" w:cs="Times New Roman"/>
          </w:rPr>
          <w:delText>And, o</w:delText>
        </w:r>
      </w:del>
      <w:ins w:id="89" w:author="Patrick M." w:date="2020-04-11T13:25:00Z">
        <w:r w:rsidR="00FA046E">
          <w:rPr>
            <w:rFonts w:ascii="Times New Roman" w:hAnsi="Times New Roman" w:cs="Times New Roman"/>
          </w:rPr>
          <w:t>O</w:t>
        </w:r>
      </w:ins>
      <w:r w:rsidRPr="00815D42">
        <w:rPr>
          <w:rFonts w:ascii="Times New Roman" w:hAnsi="Times New Roman" w:cs="Times New Roman"/>
        </w:rPr>
        <w:t>nce they graduate</w:t>
      </w:r>
      <w:del w:id="90" w:author="Patrick M." w:date="2020-04-11T13:25:00Z">
        <w:r w:rsidRPr="00815D42" w:rsidDel="00FA046E">
          <w:rPr>
            <w:rFonts w:ascii="Times New Roman" w:hAnsi="Times New Roman" w:cs="Times New Roman"/>
          </w:rPr>
          <w:delText>d</w:delText>
        </w:r>
      </w:del>
      <w:r w:rsidRPr="00815D42">
        <w:rPr>
          <w:rFonts w:ascii="Times New Roman" w:hAnsi="Times New Roman" w:cs="Times New Roman"/>
        </w:rPr>
        <w:t xml:space="preserve"> from school and </w:t>
      </w:r>
      <w:del w:id="91" w:author="Patrick M." w:date="2020-04-11T13:25:00Z">
        <w:r w:rsidRPr="00815D42" w:rsidDel="00FA046E">
          <w:rPr>
            <w:rFonts w:ascii="Times New Roman" w:hAnsi="Times New Roman" w:cs="Times New Roman"/>
          </w:rPr>
          <w:delText xml:space="preserve">get </w:delText>
        </w:r>
      </w:del>
      <w:ins w:id="92" w:author="Patrick M." w:date="2020-04-11T13:25:00Z">
        <w:r w:rsidR="00FA046E">
          <w:rPr>
            <w:rFonts w:ascii="Times New Roman" w:hAnsi="Times New Roman" w:cs="Times New Roman"/>
          </w:rPr>
          <w:t xml:space="preserve">start </w:t>
        </w:r>
      </w:ins>
      <w:r w:rsidRPr="00815D42">
        <w:rPr>
          <w:rFonts w:ascii="Times New Roman" w:hAnsi="Times New Roman" w:cs="Times New Roman"/>
        </w:rPr>
        <w:t xml:space="preserve">a </w:t>
      </w:r>
      <w:del w:id="93" w:author="Patrick M." w:date="2020-04-11T13:25:00Z">
        <w:r w:rsidRPr="00815D42" w:rsidDel="00FA046E">
          <w:rPr>
            <w:rFonts w:ascii="Times New Roman" w:hAnsi="Times New Roman" w:cs="Times New Roman"/>
          </w:rPr>
          <w:delText>job</w:delText>
        </w:r>
      </w:del>
      <w:ins w:id="94" w:author="Patrick M." w:date="2020-04-11T13:25:00Z">
        <w:r w:rsidR="00FA046E">
          <w:rPr>
            <w:rFonts w:ascii="Times New Roman" w:hAnsi="Times New Roman" w:cs="Times New Roman"/>
          </w:rPr>
          <w:t>career</w:t>
        </w:r>
      </w:ins>
      <w:r w:rsidRPr="00815D42">
        <w:rPr>
          <w:rFonts w:ascii="Times New Roman" w:hAnsi="Times New Roman" w:cs="Times New Roman"/>
        </w:rPr>
        <w:t xml:space="preserve">, they no longer have a “teacher” who will always take care of them and </w:t>
      </w:r>
      <w:del w:id="95" w:author="Patrick M." w:date="2020-04-11T13:26:00Z">
        <w:r w:rsidRPr="00815D42" w:rsidDel="00FA046E">
          <w:rPr>
            <w:rFonts w:ascii="Times New Roman" w:hAnsi="Times New Roman" w:cs="Times New Roman"/>
          </w:rPr>
          <w:delText xml:space="preserve">tell them </w:delText>
        </w:r>
      </w:del>
      <w:commentRangeStart w:id="96"/>
      <w:ins w:id="97" w:author="Patrick M." w:date="2020-04-11T13:26:00Z">
        <w:r w:rsidR="00FA046E">
          <w:rPr>
            <w:rFonts w:ascii="Times New Roman" w:hAnsi="Times New Roman" w:cs="Times New Roman"/>
          </w:rPr>
          <w:t xml:space="preserve">manage </w:t>
        </w:r>
      </w:ins>
      <w:commentRangeEnd w:id="96"/>
      <w:ins w:id="98" w:author="Patrick M." w:date="2020-04-11T18:28:00Z">
        <w:r w:rsidR="00DB4358">
          <w:rPr>
            <w:rStyle w:val="CommentReference"/>
            <w:lang w:val="en-GB"/>
          </w:rPr>
          <w:commentReference w:id="96"/>
        </w:r>
      </w:ins>
      <w:r w:rsidRPr="00815D42">
        <w:rPr>
          <w:rFonts w:ascii="Times New Roman" w:hAnsi="Times New Roman" w:cs="Times New Roman"/>
        </w:rPr>
        <w:t xml:space="preserve">what they </w:t>
      </w:r>
      <w:ins w:id="99" w:author="Patrick M." w:date="2020-04-11T13:26:00Z">
        <w:r w:rsidR="00FA046E">
          <w:rPr>
            <w:rFonts w:ascii="Times New Roman" w:hAnsi="Times New Roman" w:cs="Times New Roman"/>
          </w:rPr>
          <w:t xml:space="preserve">need to </w:t>
        </w:r>
      </w:ins>
      <w:del w:id="100" w:author="Patrick M." w:date="2020-04-11T13:26:00Z">
        <w:r w:rsidRPr="00815D42" w:rsidDel="00FA046E">
          <w:rPr>
            <w:rFonts w:ascii="Times New Roman" w:hAnsi="Times New Roman" w:cs="Times New Roman"/>
          </w:rPr>
          <w:delText xml:space="preserve">should </w:delText>
        </w:r>
      </w:del>
      <w:r w:rsidRPr="00815D42">
        <w:rPr>
          <w:rFonts w:ascii="Times New Roman" w:hAnsi="Times New Roman" w:cs="Times New Roman"/>
        </w:rPr>
        <w:t xml:space="preserve">do. </w:t>
      </w:r>
      <w:del w:id="101" w:author="Patrick M." w:date="2020-04-11T13:26:00Z">
        <w:r w:rsidRPr="00815D42" w:rsidDel="00FA046E">
          <w:rPr>
            <w:rFonts w:ascii="Times New Roman" w:hAnsi="Times New Roman" w:cs="Times New Roman"/>
          </w:rPr>
          <w:delText xml:space="preserve">As </w:delText>
        </w:r>
      </w:del>
      <w:ins w:id="102" w:author="Patrick M." w:date="2020-04-11T13:26:00Z">
        <w:r w:rsidR="00FA046E">
          <w:rPr>
            <w:rFonts w:ascii="Times New Roman" w:hAnsi="Times New Roman" w:cs="Times New Roman"/>
          </w:rPr>
          <w:t xml:space="preserve">When </w:t>
        </w:r>
      </w:ins>
      <w:r w:rsidRPr="00815D42">
        <w:rPr>
          <w:rFonts w:ascii="Times New Roman" w:hAnsi="Times New Roman" w:cs="Times New Roman"/>
        </w:rPr>
        <w:t xml:space="preserve">an adult, students </w:t>
      </w:r>
      <w:ins w:id="103" w:author="Patrick M." w:date="2020-04-11T13:26:00Z">
        <w:r w:rsidR="00FA046E">
          <w:rPr>
            <w:rFonts w:ascii="Times New Roman" w:hAnsi="Times New Roman" w:cs="Times New Roman"/>
          </w:rPr>
          <w:t xml:space="preserve">will </w:t>
        </w:r>
      </w:ins>
      <w:r w:rsidRPr="00815D42">
        <w:rPr>
          <w:rFonts w:ascii="Times New Roman" w:hAnsi="Times New Roman" w:cs="Times New Roman"/>
        </w:rPr>
        <w:t xml:space="preserve">have to think about what they need to do by themselves. If students are always given homework, they will </w:t>
      </w:r>
      <w:del w:id="104" w:author="Patrick M." w:date="2020-04-11T13:26:00Z">
        <w:r w:rsidRPr="00815D42" w:rsidDel="00FA046E">
          <w:rPr>
            <w:rFonts w:ascii="Times New Roman" w:hAnsi="Times New Roman" w:cs="Times New Roman"/>
          </w:rPr>
          <w:delText xml:space="preserve">be people who are </w:delText>
        </w:r>
      </w:del>
      <w:r w:rsidRPr="00815D42">
        <w:rPr>
          <w:rFonts w:ascii="Times New Roman" w:hAnsi="Times New Roman" w:cs="Times New Roman"/>
        </w:rPr>
        <w:t xml:space="preserve">always </w:t>
      </w:r>
      <w:ins w:id="105" w:author="Patrick M." w:date="2020-04-11T13:26:00Z">
        <w:r w:rsidR="00FA046E">
          <w:rPr>
            <w:rFonts w:ascii="Times New Roman" w:hAnsi="Times New Roman" w:cs="Times New Roman"/>
          </w:rPr>
          <w:t xml:space="preserve">be </w:t>
        </w:r>
      </w:ins>
      <w:r w:rsidRPr="00815D42">
        <w:rPr>
          <w:rFonts w:ascii="Times New Roman" w:hAnsi="Times New Roman" w:cs="Times New Roman"/>
        </w:rPr>
        <w:t xml:space="preserve">waiting for instructions </w:t>
      </w:r>
      <w:commentRangeStart w:id="106"/>
      <w:ins w:id="107" w:author="Patrick M." w:date="2020-04-11T13:26:00Z">
        <w:r w:rsidR="00FA046E">
          <w:rPr>
            <w:rFonts w:ascii="Times New Roman" w:hAnsi="Times New Roman" w:cs="Times New Roman"/>
          </w:rPr>
          <w:t xml:space="preserve">and guidelines </w:t>
        </w:r>
      </w:ins>
      <w:commentRangeEnd w:id="106"/>
      <w:ins w:id="108" w:author="Patrick M." w:date="2020-04-11T18:30:00Z">
        <w:r w:rsidR="00DB4358">
          <w:rPr>
            <w:rStyle w:val="CommentReference"/>
            <w:lang w:val="en-GB"/>
          </w:rPr>
          <w:commentReference w:id="106"/>
        </w:r>
      </w:ins>
      <w:r w:rsidRPr="00815D42">
        <w:rPr>
          <w:rFonts w:ascii="Times New Roman" w:hAnsi="Times New Roman" w:cs="Times New Roman"/>
        </w:rPr>
        <w:t xml:space="preserve">from teachers and </w:t>
      </w:r>
      <w:del w:id="109" w:author="Patrick M." w:date="2020-04-11T13:27:00Z">
        <w:r w:rsidRPr="00815D42" w:rsidDel="00FA046E">
          <w:rPr>
            <w:rFonts w:ascii="Times New Roman" w:hAnsi="Times New Roman" w:cs="Times New Roman"/>
          </w:rPr>
          <w:delText xml:space="preserve">who </w:delText>
        </w:r>
      </w:del>
      <w:r w:rsidRPr="00815D42">
        <w:rPr>
          <w:rFonts w:ascii="Times New Roman" w:hAnsi="Times New Roman" w:cs="Times New Roman"/>
        </w:rPr>
        <w:t xml:space="preserve">cannot think about what </w:t>
      </w:r>
      <w:del w:id="110" w:author="Patrick M." w:date="2020-04-11T13:27:00Z">
        <w:r w:rsidRPr="00815D42" w:rsidDel="00FA046E">
          <w:rPr>
            <w:rFonts w:ascii="Times New Roman" w:hAnsi="Times New Roman" w:cs="Times New Roman"/>
          </w:rPr>
          <w:delText xml:space="preserve">to do </w:delText>
        </w:r>
      </w:del>
      <w:ins w:id="111" w:author="Patrick M." w:date="2020-04-11T13:27:00Z">
        <w:r w:rsidR="00FA046E">
          <w:rPr>
            <w:rFonts w:ascii="Times New Roman" w:hAnsi="Times New Roman" w:cs="Times New Roman"/>
          </w:rPr>
          <w:t xml:space="preserve">they need to do </w:t>
        </w:r>
      </w:ins>
      <w:r w:rsidRPr="00815D42">
        <w:rPr>
          <w:rFonts w:ascii="Times New Roman" w:hAnsi="Times New Roman" w:cs="Times New Roman"/>
        </w:rPr>
        <w:t>by themselves. In order to avoid this, homework should be abolished so that students can study on their own initiative. Some people may object to this idea</w:t>
      </w:r>
      <w:ins w:id="112" w:author="Patrick M." w:date="2020-04-11T13:27:00Z">
        <w:r w:rsidR="00FA046E">
          <w:rPr>
            <w:rFonts w:ascii="Times New Roman" w:hAnsi="Times New Roman" w:cs="Times New Roman"/>
          </w:rPr>
          <w:t xml:space="preserve"> by </w:t>
        </w:r>
      </w:ins>
      <w:del w:id="113" w:author="Patrick M." w:date="2020-04-11T13:27:00Z">
        <w:r w:rsidRPr="00815D42" w:rsidDel="00FA046E">
          <w:rPr>
            <w:rFonts w:ascii="Times New Roman" w:hAnsi="Times New Roman" w:cs="Times New Roman"/>
          </w:rPr>
          <w:delText xml:space="preserve">, </w:delText>
        </w:r>
      </w:del>
      <w:r w:rsidRPr="00815D42">
        <w:rPr>
          <w:rFonts w:ascii="Times New Roman" w:hAnsi="Times New Roman" w:cs="Times New Roman"/>
        </w:rPr>
        <w:t xml:space="preserve">saying that students will not study without homework. </w:t>
      </w:r>
      <w:del w:id="114" w:author="Patrick M." w:date="2020-04-11T13:27:00Z">
        <w:r w:rsidRPr="00815D42" w:rsidDel="00FA046E">
          <w:rPr>
            <w:rFonts w:ascii="Times New Roman" w:hAnsi="Times New Roman" w:cs="Times New Roman"/>
          </w:rPr>
          <w:delText>However, t</w:delText>
        </w:r>
      </w:del>
      <w:ins w:id="115" w:author="Patrick M." w:date="2020-04-11T13:27:00Z">
        <w:r w:rsidR="00FA046E">
          <w:rPr>
            <w:rFonts w:ascii="Times New Roman" w:hAnsi="Times New Roman" w:cs="Times New Roman"/>
          </w:rPr>
          <w:t>T</w:t>
        </w:r>
      </w:ins>
      <w:r w:rsidRPr="00815D42">
        <w:rPr>
          <w:rFonts w:ascii="Times New Roman" w:hAnsi="Times New Roman" w:cs="Times New Roman"/>
        </w:rPr>
        <w:t xml:space="preserve">his </w:t>
      </w:r>
      <w:commentRangeStart w:id="116"/>
      <w:r w:rsidRPr="00815D42">
        <w:rPr>
          <w:rFonts w:ascii="Times New Roman" w:hAnsi="Times New Roman" w:cs="Times New Roman"/>
        </w:rPr>
        <w:t>is</w:t>
      </w:r>
      <w:del w:id="117" w:author="Patrick M." w:date="2020-04-11T13:27:00Z">
        <w:r w:rsidRPr="00815D42" w:rsidDel="00FA046E">
          <w:rPr>
            <w:rFonts w:ascii="Times New Roman" w:hAnsi="Times New Roman" w:cs="Times New Roman"/>
          </w:rPr>
          <w:delText xml:space="preserve"> </w:delText>
        </w:r>
      </w:del>
      <w:ins w:id="118" w:author="Patrick M." w:date="2020-04-11T13:27:00Z">
        <w:r w:rsidR="00FA046E">
          <w:rPr>
            <w:rFonts w:ascii="Times New Roman" w:hAnsi="Times New Roman" w:cs="Times New Roman"/>
          </w:rPr>
          <w:t xml:space="preserve">, however, </w:t>
        </w:r>
      </w:ins>
      <w:r w:rsidRPr="00815D42">
        <w:rPr>
          <w:rFonts w:ascii="Times New Roman" w:hAnsi="Times New Roman" w:cs="Times New Roman"/>
        </w:rPr>
        <w:t xml:space="preserve">not </w:t>
      </w:r>
      <w:commentRangeEnd w:id="116"/>
      <w:r w:rsidR="00DB4358">
        <w:rPr>
          <w:rStyle w:val="CommentReference"/>
          <w:lang w:val="en-GB"/>
        </w:rPr>
        <w:commentReference w:id="116"/>
      </w:r>
      <w:r w:rsidRPr="00815D42">
        <w:rPr>
          <w:rFonts w:ascii="Times New Roman" w:hAnsi="Times New Roman" w:cs="Times New Roman"/>
        </w:rPr>
        <w:t xml:space="preserve">always the case. </w:t>
      </w:r>
      <w:del w:id="119" w:author="Patrick M." w:date="2020-04-11T13:27:00Z">
        <w:r w:rsidRPr="00815D42" w:rsidDel="00FA046E">
          <w:rPr>
            <w:rFonts w:ascii="Times New Roman" w:hAnsi="Times New Roman" w:cs="Times New Roman"/>
          </w:rPr>
          <w:delText>As long as</w:delText>
        </w:r>
      </w:del>
      <w:ins w:id="120" w:author="Patrick M." w:date="2020-04-11T13:27:00Z">
        <w:r w:rsidR="00FA046E" w:rsidRPr="00815D42">
          <w:rPr>
            <w:rFonts w:ascii="Times New Roman" w:hAnsi="Times New Roman" w:cs="Times New Roman"/>
          </w:rPr>
          <w:t>If</w:t>
        </w:r>
      </w:ins>
      <w:r w:rsidRPr="00815D42">
        <w:rPr>
          <w:rFonts w:ascii="Times New Roman" w:hAnsi="Times New Roman" w:cs="Times New Roman"/>
        </w:rPr>
        <w:t xml:space="preserve"> they have exams, students </w:t>
      </w:r>
      <w:ins w:id="121" w:author="Patrick M." w:date="2020-04-11T13:27:00Z">
        <w:r w:rsidR="00FA046E">
          <w:rPr>
            <w:rFonts w:ascii="Times New Roman" w:hAnsi="Times New Roman" w:cs="Times New Roman"/>
          </w:rPr>
          <w:t xml:space="preserve">will </w:t>
        </w:r>
      </w:ins>
      <w:r w:rsidRPr="00815D42">
        <w:rPr>
          <w:rFonts w:ascii="Times New Roman" w:hAnsi="Times New Roman" w:cs="Times New Roman"/>
        </w:rPr>
        <w:t>need to study</w:t>
      </w:r>
      <w:ins w:id="122" w:author="Patrick M." w:date="2020-04-11T13:27:00Z">
        <w:r w:rsidR="00FA046E">
          <w:rPr>
            <w:rFonts w:ascii="Times New Roman" w:hAnsi="Times New Roman" w:cs="Times New Roman"/>
          </w:rPr>
          <w:t xml:space="preserve"> to succeed</w:t>
        </w:r>
      </w:ins>
      <w:r w:rsidRPr="00815D42">
        <w:rPr>
          <w:rFonts w:ascii="Times New Roman" w:hAnsi="Times New Roman" w:cs="Times New Roman"/>
        </w:rPr>
        <w:t xml:space="preserve">. Therefore, </w:t>
      </w:r>
      <w:commentRangeStart w:id="123"/>
      <w:ins w:id="124" w:author="Patrick M." w:date="2020-04-11T13:28:00Z">
        <w:r w:rsidR="00FA046E">
          <w:rPr>
            <w:rFonts w:ascii="Times New Roman" w:hAnsi="Times New Roman" w:cs="Times New Roman"/>
          </w:rPr>
          <w:t xml:space="preserve">for these reasons, </w:t>
        </w:r>
      </w:ins>
      <w:commentRangeEnd w:id="123"/>
      <w:ins w:id="125" w:author="Patrick M." w:date="2020-04-11T18:29:00Z">
        <w:r w:rsidR="00DB4358">
          <w:rPr>
            <w:rStyle w:val="CommentReference"/>
            <w:lang w:val="en-GB"/>
          </w:rPr>
          <w:commentReference w:id="123"/>
        </w:r>
      </w:ins>
      <w:r w:rsidRPr="00815D42">
        <w:rPr>
          <w:rFonts w:ascii="Times New Roman" w:hAnsi="Times New Roman" w:cs="Times New Roman"/>
        </w:rPr>
        <w:t>homework should be abolished.</w:t>
      </w:r>
      <w:ins w:id="126" w:author="Patrick M." w:date="2020-04-11T13:28:00Z">
        <w:r w:rsidR="00FA046E" w:rsidRPr="00FA046E">
          <w:rPr>
            <w:rFonts w:ascii="Times New Roman" w:hAnsi="Times New Roman" w:cs="Times New Roman"/>
          </w:rPr>
          <w:t xml:space="preserve"> </w:t>
        </w:r>
      </w:ins>
      <w:moveToRangeStart w:id="127" w:author="Patrick M." w:date="2020-04-11T13:28:00Z" w:name="move37504110"/>
      <w:moveTo w:id="128" w:author="Patrick M." w:date="2020-04-11T13:28:00Z">
        <w:r w:rsidR="00FA046E" w:rsidRPr="00815D42">
          <w:rPr>
            <w:rFonts w:ascii="Times New Roman" w:hAnsi="Times New Roman" w:cs="Times New Roman"/>
          </w:rPr>
          <w:t>Thank you.</w:t>
        </w:r>
      </w:moveTo>
      <w:moveToRangeEnd w:id="127"/>
    </w:p>
    <w:p w14:paraId="78B6CDFE" w14:textId="1E49B196" w:rsidR="00B32C51" w:rsidRPr="00815D42" w:rsidDel="00FA046E" w:rsidRDefault="00B32C51" w:rsidP="00B32C51">
      <w:pPr>
        <w:rPr>
          <w:del w:id="129" w:author="Patrick M." w:date="2020-04-11T13:28:00Z"/>
          <w:rFonts w:ascii="Times New Roman" w:hAnsi="Times New Roman" w:cs="Times New Roman"/>
        </w:rPr>
      </w:pPr>
      <w:del w:id="130" w:author="Patrick M." w:date="2020-04-11T13:28:00Z">
        <w:r w:rsidRPr="00815D42" w:rsidDel="00FA046E">
          <w:rPr>
            <w:rFonts w:ascii="Times New Roman" w:hAnsi="Times New Roman" w:cs="Times New Roman"/>
          </w:rPr>
          <w:delText xml:space="preserve">For these reasons, homework should be abolished. </w:delText>
        </w:r>
      </w:del>
      <w:moveFromRangeStart w:id="131" w:author="Patrick M." w:date="2020-04-11T13:28:00Z" w:name="move37504110"/>
      <w:moveFrom w:id="132" w:author="Patrick M." w:date="2020-04-11T13:28:00Z">
        <w:del w:id="133" w:author="Patrick M." w:date="2020-04-11T13:28:00Z">
          <w:r w:rsidRPr="00815D42" w:rsidDel="00FA046E">
            <w:rPr>
              <w:rFonts w:ascii="Times New Roman" w:hAnsi="Times New Roman" w:cs="Times New Roman"/>
            </w:rPr>
            <w:delText>Thank you.</w:delText>
          </w:r>
        </w:del>
      </w:moveFrom>
      <w:moveFromRangeEnd w:id="131"/>
    </w:p>
    <w:p w14:paraId="18097386" w14:textId="77777777" w:rsidR="00B32C51" w:rsidRPr="00815D42" w:rsidRDefault="00B32C51" w:rsidP="00B32C51">
      <w:pPr>
        <w:rPr>
          <w:rFonts w:ascii="Times New Roman" w:hAnsi="Times New Roman" w:cs="Times New Roman"/>
        </w:rPr>
      </w:pPr>
    </w:p>
    <w:p w14:paraId="3DA1A509" w14:textId="77777777" w:rsidR="00B32C51" w:rsidRPr="00815D42" w:rsidRDefault="00B32C51" w:rsidP="00B32C51">
      <w:pPr>
        <w:widowControl/>
        <w:jc w:val="left"/>
        <w:rPr>
          <w:rFonts w:ascii="Times New Roman" w:eastAsiaTheme="minorHAnsi" w:hAnsi="Times New Roman" w:cs="Times New Roman"/>
          <w:kern w:val="0"/>
          <w:szCs w:val="21"/>
        </w:rPr>
      </w:pPr>
      <w:r w:rsidRPr="00815D42">
        <w:rPr>
          <w:rFonts w:ascii="Times New Roman" w:eastAsiaTheme="minorHAnsi" w:hAnsi="Times New Roman" w:cs="Times New Roman"/>
          <w:kern w:val="0"/>
          <w:szCs w:val="21"/>
        </w:rPr>
        <w:br w:type="page"/>
      </w:r>
    </w:p>
    <w:p w14:paraId="7D451D70" w14:textId="77777777" w:rsidR="00B32C51" w:rsidRPr="00815D42" w:rsidRDefault="00B32C51" w:rsidP="00B32C51">
      <w:pPr>
        <w:widowControl/>
        <w:jc w:val="left"/>
        <w:rPr>
          <w:rFonts w:ascii="Times New Roman" w:eastAsiaTheme="minorHAnsi" w:hAnsi="Times New Roman" w:cs="Times New Roman"/>
          <w:kern w:val="0"/>
          <w:szCs w:val="21"/>
        </w:rPr>
      </w:pPr>
      <w:r w:rsidRPr="00815D42">
        <w:rPr>
          <w:rFonts w:ascii="Times New Roman" w:eastAsiaTheme="minorHAnsi" w:hAnsi="Times New Roman" w:cs="Times New Roman"/>
          <w:kern w:val="0"/>
          <w:szCs w:val="21"/>
        </w:rPr>
        <w:lastRenderedPageBreak/>
        <w:t>3 (269words)</w:t>
      </w:r>
    </w:p>
    <w:p w14:paraId="5F87435A" w14:textId="77777777" w:rsidR="00B32C51" w:rsidRPr="00815D42" w:rsidRDefault="00B32C51" w:rsidP="00B32C51">
      <w:pPr>
        <w:widowControl/>
        <w:jc w:val="left"/>
        <w:rPr>
          <w:rFonts w:ascii="Times New Roman" w:eastAsiaTheme="minorHAnsi" w:hAnsi="Times New Roman" w:cs="Times New Roman"/>
          <w:kern w:val="0"/>
          <w:szCs w:val="21"/>
        </w:rPr>
      </w:pPr>
    </w:p>
    <w:p w14:paraId="632FC2AA" w14:textId="77777777" w:rsidR="00B32C51" w:rsidRPr="00815D42" w:rsidRDefault="00B32C51" w:rsidP="00B32C51">
      <w:pPr>
        <w:widowControl/>
        <w:jc w:val="left"/>
        <w:rPr>
          <w:rFonts w:ascii="Times New Roman" w:eastAsiaTheme="minorHAnsi" w:hAnsi="Times New Roman" w:cs="Times New Roman"/>
          <w:kern w:val="0"/>
          <w:szCs w:val="21"/>
        </w:rPr>
      </w:pPr>
    </w:p>
    <w:p w14:paraId="3A4BCDF9" w14:textId="4B21A541" w:rsidR="00B32C51" w:rsidRPr="00815D42" w:rsidRDefault="00B32C51" w:rsidP="00B32C51">
      <w:pPr>
        <w:widowControl/>
        <w:jc w:val="left"/>
        <w:rPr>
          <w:rFonts w:ascii="Times New Roman" w:eastAsiaTheme="minorHAnsi" w:hAnsi="Times New Roman" w:cs="Times New Roman"/>
          <w:kern w:val="0"/>
          <w:szCs w:val="21"/>
        </w:rPr>
      </w:pPr>
      <w:r w:rsidRPr="00815D42">
        <w:rPr>
          <w:rFonts w:ascii="Times New Roman" w:eastAsiaTheme="minorHAnsi" w:hAnsi="Times New Roman" w:cs="Times New Roman"/>
          <w:color w:val="000000"/>
          <w:kern w:val="0"/>
          <w:szCs w:val="21"/>
        </w:rPr>
        <w:t xml:space="preserve">Hello, everyone. Today’s topic is “Homework should be abolished”. We </w:t>
      </w:r>
      <w:del w:id="134" w:author="Patrick M." w:date="2020-04-11T18:11:00Z">
        <w:r w:rsidRPr="00815D42" w:rsidDel="00A5335C">
          <w:rPr>
            <w:rFonts w:ascii="Times New Roman" w:eastAsiaTheme="minorHAnsi" w:hAnsi="Times New Roman" w:cs="Times New Roman"/>
            <w:color w:val="000000"/>
            <w:kern w:val="0"/>
            <w:szCs w:val="21"/>
          </w:rPr>
          <w:delText xml:space="preserve">defined </w:delText>
        </w:r>
      </w:del>
      <w:ins w:id="135" w:author="Patrick M." w:date="2020-04-11T18:11:00Z">
        <w:r w:rsidR="00A5335C">
          <w:rPr>
            <w:rFonts w:ascii="Times New Roman" w:eastAsiaTheme="minorHAnsi" w:hAnsi="Times New Roman" w:cs="Times New Roman"/>
            <w:color w:val="000000"/>
            <w:kern w:val="0"/>
            <w:szCs w:val="21"/>
          </w:rPr>
          <w:t xml:space="preserve">argue </w:t>
        </w:r>
      </w:ins>
      <w:r w:rsidRPr="00815D42">
        <w:rPr>
          <w:rFonts w:ascii="Times New Roman" w:eastAsiaTheme="minorHAnsi" w:hAnsi="Times New Roman" w:cs="Times New Roman"/>
          <w:color w:val="000000"/>
          <w:kern w:val="0"/>
          <w:szCs w:val="21"/>
        </w:rPr>
        <w:t>that homework for primary students should be abolished. We have two points</w:t>
      </w:r>
      <w:commentRangeStart w:id="136"/>
      <w:del w:id="137" w:author="Patrick M." w:date="2020-04-11T18:11:00Z">
        <w:r w:rsidRPr="00815D42" w:rsidDel="00A5335C">
          <w:rPr>
            <w:rFonts w:ascii="Times New Roman" w:eastAsiaTheme="minorHAnsi" w:hAnsi="Times New Roman" w:cs="Times New Roman"/>
            <w:color w:val="000000"/>
            <w:kern w:val="0"/>
            <w:szCs w:val="21"/>
          </w:rPr>
          <w:delText xml:space="preserve">. </w:delText>
        </w:r>
      </w:del>
      <w:commentRangeEnd w:id="136"/>
      <w:r w:rsidR="007F104B">
        <w:rPr>
          <w:rStyle w:val="CommentReference"/>
          <w:lang w:val="en-GB"/>
        </w:rPr>
        <w:commentReference w:id="136"/>
      </w:r>
      <w:ins w:id="138" w:author="Patrick M." w:date="2020-04-11T18:11:00Z">
        <w:r w:rsidR="00A5335C">
          <w:rPr>
            <w:rFonts w:ascii="Times New Roman" w:eastAsiaTheme="minorHAnsi" w:hAnsi="Times New Roman" w:cs="Times New Roman"/>
            <w:color w:val="000000"/>
            <w:kern w:val="0"/>
            <w:szCs w:val="21"/>
          </w:rPr>
          <w:t>:</w:t>
        </w:r>
        <w:r w:rsidR="00A5335C" w:rsidRPr="00815D42">
          <w:rPr>
            <w:rFonts w:ascii="Times New Roman" w:eastAsiaTheme="minorHAnsi" w:hAnsi="Times New Roman" w:cs="Times New Roman"/>
            <w:color w:val="000000"/>
            <w:kern w:val="0"/>
            <w:szCs w:val="21"/>
          </w:rPr>
          <w:t xml:space="preserve"> </w:t>
        </w:r>
      </w:ins>
      <w:r w:rsidRPr="00815D42">
        <w:rPr>
          <w:rFonts w:ascii="Times New Roman" w:eastAsiaTheme="minorHAnsi" w:hAnsi="Times New Roman" w:cs="Times New Roman"/>
          <w:color w:val="000000"/>
          <w:kern w:val="0"/>
          <w:szCs w:val="21"/>
        </w:rPr>
        <w:t xml:space="preserve">The first point is that </w:t>
      </w:r>
      <w:del w:id="139" w:author="Patrick M." w:date="2020-04-11T18:11:00Z">
        <w:r w:rsidRPr="00815D42" w:rsidDel="00A5335C">
          <w:rPr>
            <w:rFonts w:ascii="Times New Roman" w:eastAsiaTheme="minorHAnsi" w:hAnsi="Times New Roman" w:cs="Times New Roman"/>
            <w:color w:val="000000"/>
            <w:kern w:val="0"/>
            <w:szCs w:val="21"/>
          </w:rPr>
          <w:delText xml:space="preserve">it </w:delText>
        </w:r>
      </w:del>
      <w:ins w:id="140" w:author="Patrick M." w:date="2020-04-11T18:11:00Z">
        <w:r w:rsidR="00A5335C">
          <w:rPr>
            <w:rFonts w:ascii="Times New Roman" w:eastAsiaTheme="minorHAnsi" w:hAnsi="Times New Roman" w:cs="Times New Roman"/>
            <w:color w:val="000000"/>
            <w:kern w:val="0"/>
            <w:szCs w:val="21"/>
          </w:rPr>
          <w:t xml:space="preserve">homework </w:t>
        </w:r>
      </w:ins>
      <w:r w:rsidRPr="00815D42">
        <w:rPr>
          <w:rFonts w:ascii="Times New Roman" w:eastAsiaTheme="minorHAnsi" w:hAnsi="Times New Roman" w:cs="Times New Roman"/>
          <w:color w:val="000000"/>
          <w:kern w:val="0"/>
          <w:szCs w:val="21"/>
        </w:rPr>
        <w:t xml:space="preserve">deprives </w:t>
      </w:r>
      <w:commentRangeStart w:id="141"/>
      <w:del w:id="142" w:author="Patrick M." w:date="2020-04-11T18:11:00Z">
        <w:r w:rsidRPr="00815D42" w:rsidDel="00A5335C">
          <w:rPr>
            <w:rFonts w:ascii="Times New Roman" w:eastAsiaTheme="minorHAnsi" w:hAnsi="Times New Roman" w:cs="Times New Roman"/>
            <w:color w:val="000000"/>
            <w:kern w:val="0"/>
            <w:szCs w:val="21"/>
          </w:rPr>
          <w:delText xml:space="preserve">children </w:delText>
        </w:r>
      </w:del>
      <w:commentRangeEnd w:id="141"/>
      <w:r w:rsidR="007F104B">
        <w:rPr>
          <w:rStyle w:val="CommentReference"/>
          <w:lang w:val="en-GB"/>
        </w:rPr>
        <w:commentReference w:id="141"/>
      </w:r>
      <w:ins w:id="143" w:author="Patrick M." w:date="2020-04-11T18:11:00Z">
        <w:r w:rsidR="00A5335C">
          <w:rPr>
            <w:rFonts w:ascii="Times New Roman" w:eastAsiaTheme="minorHAnsi" w:hAnsi="Times New Roman" w:cs="Times New Roman"/>
            <w:color w:val="000000"/>
            <w:kern w:val="0"/>
            <w:szCs w:val="21"/>
          </w:rPr>
          <w:t xml:space="preserve">students </w:t>
        </w:r>
      </w:ins>
      <w:r w:rsidRPr="00815D42">
        <w:rPr>
          <w:rFonts w:ascii="Times New Roman" w:eastAsiaTheme="minorHAnsi" w:hAnsi="Times New Roman" w:cs="Times New Roman"/>
          <w:color w:val="000000"/>
          <w:kern w:val="0"/>
          <w:szCs w:val="21"/>
        </w:rPr>
        <w:t xml:space="preserve">of their time, </w:t>
      </w:r>
      <w:ins w:id="144" w:author="Patrick M." w:date="2020-04-11T18:11:00Z">
        <w:r w:rsidR="00A5335C">
          <w:rPr>
            <w:rFonts w:ascii="Times New Roman" w:eastAsiaTheme="minorHAnsi" w:hAnsi="Times New Roman" w:cs="Times New Roman"/>
            <w:color w:val="000000"/>
            <w:kern w:val="0"/>
            <w:szCs w:val="21"/>
          </w:rPr>
          <w:t xml:space="preserve">which is </w:t>
        </w:r>
      </w:ins>
      <w:r w:rsidRPr="00815D42">
        <w:rPr>
          <w:rFonts w:ascii="Times New Roman" w:eastAsiaTheme="minorHAnsi" w:hAnsi="Times New Roman" w:cs="Times New Roman"/>
          <w:color w:val="000000"/>
          <w:kern w:val="0"/>
          <w:szCs w:val="21"/>
        </w:rPr>
        <w:t>the most important asset</w:t>
      </w:r>
      <w:del w:id="145" w:author="Patrick M." w:date="2020-04-11T18:11:00Z">
        <w:r w:rsidRPr="00815D42" w:rsidDel="00A5335C">
          <w:rPr>
            <w:rFonts w:ascii="Times New Roman" w:eastAsiaTheme="minorHAnsi" w:hAnsi="Times New Roman" w:cs="Times New Roman"/>
            <w:color w:val="000000"/>
            <w:kern w:val="0"/>
            <w:szCs w:val="21"/>
          </w:rPr>
          <w:delText>s</w:delText>
        </w:r>
      </w:del>
      <w:r w:rsidRPr="00815D42">
        <w:rPr>
          <w:rFonts w:ascii="Times New Roman" w:eastAsiaTheme="minorHAnsi" w:hAnsi="Times New Roman" w:cs="Times New Roman"/>
          <w:color w:val="000000"/>
          <w:kern w:val="0"/>
          <w:szCs w:val="21"/>
        </w:rPr>
        <w:t xml:space="preserve"> for them. The second point is that we have more effective </w:t>
      </w:r>
      <w:commentRangeStart w:id="146"/>
      <w:ins w:id="147" w:author="Patrick M." w:date="2020-04-11T18:11:00Z">
        <w:r w:rsidR="00A5335C">
          <w:rPr>
            <w:rFonts w:ascii="Times New Roman" w:eastAsiaTheme="minorHAnsi" w:hAnsi="Times New Roman" w:cs="Times New Roman"/>
            <w:color w:val="000000"/>
            <w:kern w:val="0"/>
            <w:szCs w:val="21"/>
          </w:rPr>
          <w:t xml:space="preserve">methods of </w:t>
        </w:r>
      </w:ins>
      <w:commentRangeEnd w:id="146"/>
      <w:ins w:id="148" w:author="Patrick M." w:date="2020-04-11T18:41:00Z">
        <w:r w:rsidR="007F104B">
          <w:rPr>
            <w:rStyle w:val="CommentReference"/>
            <w:lang w:val="en-GB"/>
          </w:rPr>
          <w:commentReference w:id="146"/>
        </w:r>
      </w:ins>
      <w:r w:rsidRPr="00815D42">
        <w:rPr>
          <w:rFonts w:ascii="Times New Roman" w:eastAsiaTheme="minorHAnsi" w:hAnsi="Times New Roman" w:cs="Times New Roman"/>
          <w:color w:val="000000"/>
          <w:kern w:val="0"/>
          <w:szCs w:val="21"/>
        </w:rPr>
        <w:t xml:space="preserve">learning </w:t>
      </w:r>
      <w:ins w:id="149" w:author="Patrick M." w:date="2020-04-11T18:11:00Z">
        <w:r w:rsidR="00A5335C">
          <w:rPr>
            <w:rFonts w:ascii="Times New Roman" w:eastAsiaTheme="minorHAnsi" w:hAnsi="Times New Roman" w:cs="Times New Roman"/>
            <w:color w:val="000000"/>
            <w:kern w:val="0"/>
            <w:szCs w:val="21"/>
          </w:rPr>
          <w:t xml:space="preserve">other </w:t>
        </w:r>
      </w:ins>
      <w:del w:id="150" w:author="Patrick M." w:date="2020-04-11T18:11:00Z">
        <w:r w:rsidRPr="00815D42" w:rsidDel="00A5335C">
          <w:rPr>
            <w:rFonts w:ascii="Times New Roman" w:eastAsiaTheme="minorHAnsi" w:hAnsi="Times New Roman" w:cs="Times New Roman"/>
            <w:color w:val="000000"/>
            <w:kern w:val="0"/>
            <w:szCs w:val="21"/>
          </w:rPr>
          <w:delText xml:space="preserve">ways </w:delText>
        </w:r>
      </w:del>
      <w:r w:rsidRPr="00815D42">
        <w:rPr>
          <w:rFonts w:ascii="Times New Roman" w:eastAsiaTheme="minorHAnsi" w:hAnsi="Times New Roman" w:cs="Times New Roman"/>
          <w:color w:val="000000"/>
          <w:kern w:val="0"/>
          <w:szCs w:val="21"/>
        </w:rPr>
        <w:t>than homework.</w:t>
      </w:r>
    </w:p>
    <w:p w14:paraId="0929979C" w14:textId="7CF25A71" w:rsidR="00B32C51" w:rsidRPr="00815D42" w:rsidRDefault="00B32C51" w:rsidP="00B32C51">
      <w:pPr>
        <w:widowControl/>
        <w:jc w:val="left"/>
        <w:rPr>
          <w:rFonts w:ascii="Times New Roman" w:eastAsiaTheme="minorHAnsi" w:hAnsi="Times New Roman" w:cs="Times New Roman"/>
          <w:color w:val="000000"/>
          <w:kern w:val="0"/>
          <w:szCs w:val="21"/>
        </w:rPr>
      </w:pPr>
      <w:r w:rsidRPr="00815D42">
        <w:rPr>
          <w:rFonts w:ascii="Times New Roman" w:eastAsiaTheme="minorHAnsi" w:hAnsi="Times New Roman" w:cs="Times New Roman"/>
          <w:color w:val="000000"/>
          <w:kern w:val="0"/>
          <w:szCs w:val="21"/>
        </w:rPr>
        <w:t xml:space="preserve">I will explain the first point. Nowadays, primary students in Japan </w:t>
      </w:r>
      <w:del w:id="151" w:author="Patrick M." w:date="2020-04-11T18:12:00Z">
        <w:r w:rsidRPr="00815D42" w:rsidDel="00A5335C">
          <w:rPr>
            <w:rFonts w:ascii="Times New Roman" w:eastAsiaTheme="minorHAnsi" w:hAnsi="Times New Roman" w:cs="Times New Roman"/>
            <w:color w:val="000000"/>
            <w:kern w:val="0"/>
            <w:szCs w:val="21"/>
          </w:rPr>
          <w:delText>are suffering</w:delText>
        </w:r>
      </w:del>
      <w:ins w:id="152" w:author="Patrick M." w:date="2020-04-11T18:12:00Z">
        <w:r w:rsidR="00A5335C">
          <w:rPr>
            <w:rFonts w:ascii="Times New Roman" w:eastAsiaTheme="minorHAnsi" w:hAnsi="Times New Roman" w:cs="Times New Roman"/>
            <w:color w:val="000000"/>
            <w:kern w:val="0"/>
            <w:szCs w:val="21"/>
          </w:rPr>
          <w:t>suffer</w:t>
        </w:r>
      </w:ins>
      <w:r w:rsidRPr="00815D42">
        <w:rPr>
          <w:rFonts w:ascii="Times New Roman" w:eastAsiaTheme="minorHAnsi" w:hAnsi="Times New Roman" w:cs="Times New Roman"/>
          <w:color w:val="000000"/>
          <w:kern w:val="0"/>
          <w:szCs w:val="21"/>
        </w:rPr>
        <w:t xml:space="preserve"> from more homework due to changes in the education system in </w:t>
      </w:r>
      <w:commentRangeStart w:id="153"/>
      <w:r w:rsidRPr="00815D42">
        <w:rPr>
          <w:rFonts w:ascii="Times New Roman" w:eastAsiaTheme="minorHAnsi" w:hAnsi="Times New Roman" w:cs="Times New Roman"/>
          <w:color w:val="000000"/>
          <w:kern w:val="0"/>
          <w:szCs w:val="21"/>
        </w:rPr>
        <w:t>Japan</w:t>
      </w:r>
      <w:ins w:id="154" w:author="Patrick M." w:date="2020-04-11T18:12:00Z">
        <w:r w:rsidR="00A5335C">
          <w:rPr>
            <w:rFonts w:ascii="Times New Roman" w:eastAsiaTheme="minorHAnsi" w:hAnsi="Times New Roman" w:cs="Times New Roman"/>
            <w:color w:val="000000"/>
            <w:kern w:val="0"/>
            <w:szCs w:val="21"/>
          </w:rPr>
          <w:t xml:space="preserve">, which has evolved to educate a more </w:t>
        </w:r>
      </w:ins>
      <w:del w:id="155" w:author="Patrick M." w:date="2020-04-11T18:12:00Z">
        <w:r w:rsidRPr="00815D42" w:rsidDel="00A5335C">
          <w:rPr>
            <w:rFonts w:ascii="Times New Roman" w:eastAsiaTheme="minorHAnsi" w:hAnsi="Times New Roman" w:cs="Times New Roman"/>
            <w:color w:val="000000"/>
            <w:kern w:val="0"/>
            <w:szCs w:val="21"/>
          </w:rPr>
          <w:delText xml:space="preserve"> </w:delText>
        </w:r>
      </w:del>
      <w:commentRangeEnd w:id="153"/>
      <w:r w:rsidR="007F104B">
        <w:rPr>
          <w:rStyle w:val="CommentReference"/>
          <w:lang w:val="en-GB"/>
        </w:rPr>
        <w:commentReference w:id="153"/>
      </w:r>
      <w:del w:id="156" w:author="Patrick M." w:date="2020-04-11T18:12:00Z">
        <w:r w:rsidRPr="00815D42" w:rsidDel="00A5335C">
          <w:rPr>
            <w:rFonts w:ascii="Times New Roman" w:eastAsiaTheme="minorHAnsi" w:hAnsi="Times New Roman" w:cs="Times New Roman"/>
            <w:color w:val="000000"/>
            <w:kern w:val="0"/>
            <w:szCs w:val="21"/>
          </w:rPr>
          <w:delText xml:space="preserve">to have </w:delText>
        </w:r>
      </w:del>
      <w:r w:rsidRPr="00815D42">
        <w:rPr>
          <w:rFonts w:ascii="Times New Roman" w:eastAsiaTheme="minorHAnsi" w:hAnsi="Times New Roman" w:cs="Times New Roman"/>
          <w:color w:val="000000"/>
          <w:kern w:val="0"/>
          <w:szCs w:val="21"/>
        </w:rPr>
        <w:t>competitive labor force</w:t>
      </w:r>
      <w:del w:id="157" w:author="Patrick M." w:date="2020-04-11T18:12:00Z">
        <w:r w:rsidRPr="00815D42" w:rsidDel="00A5335C">
          <w:rPr>
            <w:rFonts w:ascii="Times New Roman" w:eastAsiaTheme="minorHAnsi" w:hAnsi="Times New Roman" w:cs="Times New Roman"/>
            <w:color w:val="000000"/>
            <w:kern w:val="0"/>
            <w:szCs w:val="21"/>
          </w:rPr>
          <w:delText>s</w:delText>
        </w:r>
      </w:del>
      <w:r w:rsidRPr="00815D42">
        <w:rPr>
          <w:rFonts w:ascii="Times New Roman" w:eastAsiaTheme="minorHAnsi" w:hAnsi="Times New Roman" w:cs="Times New Roman"/>
          <w:color w:val="000000"/>
          <w:kern w:val="0"/>
          <w:szCs w:val="21"/>
        </w:rPr>
        <w:t xml:space="preserve"> in this </w:t>
      </w:r>
      <w:del w:id="158" w:author="Patrick M." w:date="2020-04-11T18:12:00Z">
        <w:r w:rsidRPr="00815D42" w:rsidDel="00A5335C">
          <w:rPr>
            <w:rFonts w:ascii="Times New Roman" w:eastAsiaTheme="minorHAnsi" w:hAnsi="Times New Roman" w:cs="Times New Roman"/>
            <w:color w:val="000000"/>
            <w:kern w:val="0"/>
            <w:szCs w:val="21"/>
          </w:rPr>
          <w:delText xml:space="preserve">globalizing </w:delText>
        </w:r>
      </w:del>
      <w:ins w:id="159" w:author="Patrick M." w:date="2020-04-11T18:12:00Z">
        <w:r w:rsidR="00A5335C" w:rsidRPr="00815D42">
          <w:rPr>
            <w:rFonts w:ascii="Times New Roman" w:eastAsiaTheme="minorHAnsi" w:hAnsi="Times New Roman" w:cs="Times New Roman"/>
            <w:color w:val="000000"/>
            <w:kern w:val="0"/>
            <w:szCs w:val="21"/>
          </w:rPr>
          <w:t>globaliz</w:t>
        </w:r>
        <w:r w:rsidR="00A5335C">
          <w:rPr>
            <w:rFonts w:ascii="Times New Roman" w:eastAsiaTheme="minorHAnsi" w:hAnsi="Times New Roman" w:cs="Times New Roman"/>
            <w:color w:val="000000"/>
            <w:kern w:val="0"/>
            <w:szCs w:val="21"/>
          </w:rPr>
          <w:t>ed</w:t>
        </w:r>
        <w:r w:rsidR="00A5335C" w:rsidRPr="00815D42">
          <w:rPr>
            <w:rFonts w:ascii="Times New Roman" w:eastAsiaTheme="minorHAnsi" w:hAnsi="Times New Roman" w:cs="Times New Roman"/>
            <w:color w:val="000000"/>
            <w:kern w:val="0"/>
            <w:szCs w:val="21"/>
          </w:rPr>
          <w:t xml:space="preserve"> </w:t>
        </w:r>
      </w:ins>
      <w:r w:rsidRPr="00815D42">
        <w:rPr>
          <w:rFonts w:ascii="Times New Roman" w:eastAsiaTheme="minorHAnsi" w:hAnsi="Times New Roman" w:cs="Times New Roman"/>
          <w:color w:val="000000"/>
          <w:kern w:val="0"/>
          <w:szCs w:val="21"/>
        </w:rPr>
        <w:t xml:space="preserve">and competitive world. The same </w:t>
      </w:r>
      <w:ins w:id="160" w:author="Patrick M." w:date="2020-04-11T18:12:00Z">
        <w:r w:rsidR="00A5335C">
          <w:rPr>
            <w:rFonts w:ascii="Times New Roman" w:eastAsiaTheme="minorHAnsi" w:hAnsi="Times New Roman" w:cs="Times New Roman"/>
            <w:color w:val="000000"/>
            <w:kern w:val="0"/>
            <w:szCs w:val="21"/>
          </w:rPr>
          <w:t xml:space="preserve">standard </w:t>
        </w:r>
      </w:ins>
      <w:r w:rsidRPr="00815D42">
        <w:rPr>
          <w:rFonts w:ascii="Times New Roman" w:eastAsiaTheme="minorHAnsi" w:hAnsi="Times New Roman" w:cs="Times New Roman"/>
          <w:color w:val="000000"/>
          <w:kern w:val="0"/>
          <w:szCs w:val="21"/>
        </w:rPr>
        <w:t>holds for other Asian countries, European countries</w:t>
      </w:r>
      <w:ins w:id="161" w:author="Patrick M." w:date="2020-04-11T18:12:00Z">
        <w:r w:rsidR="00A5335C">
          <w:rPr>
            <w:rFonts w:ascii="Times New Roman" w:eastAsiaTheme="minorHAnsi" w:hAnsi="Times New Roman" w:cs="Times New Roman"/>
            <w:color w:val="000000"/>
            <w:kern w:val="0"/>
            <w:szCs w:val="21"/>
          </w:rPr>
          <w:t>,</w:t>
        </w:r>
      </w:ins>
      <w:r w:rsidRPr="00815D42">
        <w:rPr>
          <w:rFonts w:ascii="Times New Roman" w:eastAsiaTheme="minorHAnsi" w:hAnsi="Times New Roman" w:cs="Times New Roman"/>
          <w:color w:val="000000"/>
          <w:kern w:val="0"/>
          <w:szCs w:val="21"/>
        </w:rPr>
        <w:t xml:space="preserve"> and so on. This simply deprives children of their time. For example, Japanese primary students devote a lot of time </w:t>
      </w:r>
      <w:del w:id="162" w:author="Patrick M." w:date="2020-04-11T18:13:00Z">
        <w:r w:rsidRPr="00815D42" w:rsidDel="00A5335C">
          <w:rPr>
            <w:rFonts w:ascii="Times New Roman" w:eastAsiaTheme="minorHAnsi" w:hAnsi="Times New Roman" w:cs="Times New Roman"/>
            <w:color w:val="000000"/>
            <w:kern w:val="0"/>
            <w:szCs w:val="21"/>
          </w:rPr>
          <w:delText xml:space="preserve">for </w:delText>
        </w:r>
      </w:del>
      <w:ins w:id="163" w:author="Patrick M." w:date="2020-04-11T18:13:00Z">
        <w:r w:rsidR="00A5335C">
          <w:rPr>
            <w:rFonts w:ascii="Times New Roman" w:eastAsiaTheme="minorHAnsi" w:hAnsi="Times New Roman" w:cs="Times New Roman"/>
            <w:color w:val="000000"/>
            <w:kern w:val="0"/>
            <w:szCs w:val="21"/>
          </w:rPr>
          <w:t xml:space="preserve">to </w:t>
        </w:r>
      </w:ins>
      <w:r w:rsidRPr="00815D42">
        <w:rPr>
          <w:rFonts w:ascii="Times New Roman" w:eastAsiaTheme="minorHAnsi" w:hAnsi="Times New Roman" w:cs="Times New Roman"/>
          <w:color w:val="000000"/>
          <w:kern w:val="0"/>
          <w:szCs w:val="21"/>
        </w:rPr>
        <w:t xml:space="preserve">their homework and </w:t>
      </w:r>
      <w:del w:id="164" w:author="Patrick M." w:date="2020-04-11T18:13:00Z">
        <w:r w:rsidRPr="00815D42" w:rsidDel="00A5335C">
          <w:rPr>
            <w:rFonts w:ascii="Times New Roman" w:eastAsiaTheme="minorHAnsi" w:hAnsi="Times New Roman" w:cs="Times New Roman"/>
            <w:color w:val="000000"/>
            <w:kern w:val="0"/>
            <w:szCs w:val="21"/>
          </w:rPr>
          <w:delText xml:space="preserve">the </w:delText>
        </w:r>
      </w:del>
      <w:ins w:id="165" w:author="Patrick M." w:date="2020-04-11T18:13:00Z">
        <w:r w:rsidR="00A5335C">
          <w:rPr>
            <w:rFonts w:ascii="Times New Roman" w:eastAsiaTheme="minorHAnsi" w:hAnsi="Times New Roman" w:cs="Times New Roman"/>
            <w:color w:val="000000"/>
            <w:kern w:val="0"/>
            <w:szCs w:val="21"/>
          </w:rPr>
          <w:t xml:space="preserve">that </w:t>
        </w:r>
      </w:ins>
      <w:r w:rsidRPr="00815D42">
        <w:rPr>
          <w:rFonts w:ascii="Times New Roman" w:eastAsiaTheme="minorHAnsi" w:hAnsi="Times New Roman" w:cs="Times New Roman"/>
          <w:color w:val="000000"/>
          <w:kern w:val="0"/>
          <w:szCs w:val="21"/>
        </w:rPr>
        <w:t xml:space="preserve">time </w:t>
      </w:r>
      <w:del w:id="166" w:author="Patrick M." w:date="2020-04-11T18:13:00Z">
        <w:r w:rsidRPr="00815D42" w:rsidDel="00A5335C">
          <w:rPr>
            <w:rFonts w:ascii="Times New Roman" w:eastAsiaTheme="minorHAnsi" w:hAnsi="Times New Roman" w:cs="Times New Roman"/>
            <w:color w:val="000000"/>
            <w:kern w:val="0"/>
            <w:szCs w:val="21"/>
          </w:rPr>
          <w:delText xml:space="preserve">for homework </w:delText>
        </w:r>
      </w:del>
      <w:r w:rsidRPr="00815D42">
        <w:rPr>
          <w:rFonts w:ascii="Times New Roman" w:eastAsiaTheme="minorHAnsi" w:hAnsi="Times New Roman" w:cs="Times New Roman"/>
          <w:color w:val="000000"/>
          <w:kern w:val="0"/>
          <w:szCs w:val="21"/>
        </w:rPr>
        <w:t xml:space="preserve">is steadily increasing year by year. If we abolish homework, </w:t>
      </w:r>
      <w:del w:id="167" w:author="Patrick M." w:date="2020-04-11T18:13:00Z">
        <w:r w:rsidRPr="00815D42" w:rsidDel="00A5335C">
          <w:rPr>
            <w:rFonts w:ascii="Times New Roman" w:eastAsiaTheme="minorHAnsi" w:hAnsi="Times New Roman" w:cs="Times New Roman"/>
            <w:color w:val="000000"/>
            <w:kern w:val="0"/>
            <w:szCs w:val="21"/>
          </w:rPr>
          <w:delText xml:space="preserve">they </w:delText>
        </w:r>
      </w:del>
      <w:ins w:id="168" w:author="Patrick M." w:date="2020-04-11T18:13:00Z">
        <w:r w:rsidR="00A5335C">
          <w:rPr>
            <w:rFonts w:ascii="Times New Roman" w:eastAsiaTheme="minorHAnsi" w:hAnsi="Times New Roman" w:cs="Times New Roman"/>
            <w:color w:val="000000"/>
            <w:kern w:val="0"/>
            <w:szCs w:val="21"/>
          </w:rPr>
          <w:t xml:space="preserve">students </w:t>
        </w:r>
      </w:ins>
      <w:r w:rsidRPr="00815D42">
        <w:rPr>
          <w:rFonts w:ascii="Times New Roman" w:eastAsiaTheme="minorHAnsi" w:hAnsi="Times New Roman" w:cs="Times New Roman"/>
          <w:color w:val="000000"/>
          <w:kern w:val="0"/>
          <w:szCs w:val="21"/>
        </w:rPr>
        <w:t>can have more time with their parents. This is important in terms of moral education</w:t>
      </w:r>
      <w:ins w:id="169" w:author="Patrick M." w:date="2020-04-11T18:13:00Z">
        <w:r w:rsidR="00A5335C">
          <w:rPr>
            <w:rFonts w:ascii="Times New Roman" w:eastAsiaTheme="minorHAnsi" w:hAnsi="Times New Roman" w:cs="Times New Roman"/>
            <w:color w:val="000000"/>
            <w:kern w:val="0"/>
            <w:szCs w:val="21"/>
          </w:rPr>
          <w:t xml:space="preserve">, </w:t>
        </w:r>
      </w:ins>
      <w:del w:id="170" w:author="Patrick M." w:date="2020-04-11T18:13:00Z">
        <w:r w:rsidRPr="00815D42" w:rsidDel="00A5335C">
          <w:rPr>
            <w:rFonts w:ascii="Times New Roman" w:eastAsiaTheme="minorHAnsi" w:hAnsi="Times New Roman" w:cs="Times New Roman"/>
            <w:color w:val="000000"/>
            <w:kern w:val="0"/>
            <w:szCs w:val="21"/>
          </w:rPr>
          <w:delText xml:space="preserve"> because </w:delText>
        </w:r>
      </w:del>
      <w:ins w:id="171" w:author="Patrick M." w:date="2020-04-11T18:13:00Z">
        <w:r w:rsidR="00A5335C">
          <w:rPr>
            <w:rFonts w:ascii="Times New Roman" w:eastAsiaTheme="minorHAnsi" w:hAnsi="Times New Roman" w:cs="Times New Roman"/>
            <w:color w:val="000000"/>
            <w:kern w:val="0"/>
            <w:szCs w:val="21"/>
          </w:rPr>
          <w:t xml:space="preserve">as </w:t>
        </w:r>
      </w:ins>
      <w:r w:rsidRPr="00815D42">
        <w:rPr>
          <w:rFonts w:ascii="Times New Roman" w:eastAsiaTheme="minorHAnsi" w:hAnsi="Times New Roman" w:cs="Times New Roman"/>
          <w:color w:val="000000"/>
          <w:kern w:val="0"/>
          <w:szCs w:val="21"/>
        </w:rPr>
        <w:t>children tend to be mentally affected by their parents the most</w:t>
      </w:r>
      <w:del w:id="172" w:author="Patrick M." w:date="2020-04-11T18:13:00Z">
        <w:r w:rsidRPr="00815D42" w:rsidDel="00A5335C">
          <w:rPr>
            <w:rFonts w:ascii="Times New Roman" w:eastAsiaTheme="minorHAnsi" w:hAnsi="Times New Roman" w:cs="Times New Roman"/>
            <w:color w:val="000000"/>
            <w:kern w:val="0"/>
            <w:szCs w:val="21"/>
          </w:rPr>
          <w:delText xml:space="preserve">, </w:delText>
        </w:r>
      </w:del>
      <w:ins w:id="173" w:author="Patrick M." w:date="2020-04-11T18:13:00Z">
        <w:r w:rsidR="00A5335C">
          <w:rPr>
            <w:rFonts w:ascii="Times New Roman" w:eastAsiaTheme="minorHAnsi" w:hAnsi="Times New Roman" w:cs="Times New Roman"/>
            <w:color w:val="000000"/>
            <w:kern w:val="0"/>
            <w:szCs w:val="21"/>
          </w:rPr>
          <w:t xml:space="preserve"> and</w:t>
        </w:r>
        <w:r w:rsidR="00A5335C" w:rsidRPr="00815D42">
          <w:rPr>
            <w:rFonts w:ascii="Times New Roman" w:eastAsiaTheme="minorHAnsi" w:hAnsi="Times New Roman" w:cs="Times New Roman"/>
            <w:color w:val="000000"/>
            <w:kern w:val="0"/>
            <w:szCs w:val="21"/>
          </w:rPr>
          <w:t xml:space="preserve"> </w:t>
        </w:r>
      </w:ins>
      <w:r w:rsidRPr="00815D42">
        <w:rPr>
          <w:rFonts w:ascii="Times New Roman" w:eastAsiaTheme="minorHAnsi" w:hAnsi="Times New Roman" w:cs="Times New Roman"/>
          <w:color w:val="000000"/>
          <w:kern w:val="0"/>
          <w:szCs w:val="21"/>
        </w:rPr>
        <w:t xml:space="preserve">not by </w:t>
      </w:r>
      <w:ins w:id="174" w:author="Patrick M." w:date="2020-04-11T18:13:00Z">
        <w:r w:rsidR="00A5335C">
          <w:rPr>
            <w:rFonts w:ascii="Times New Roman" w:eastAsiaTheme="minorHAnsi" w:hAnsi="Times New Roman" w:cs="Times New Roman"/>
            <w:color w:val="000000"/>
            <w:kern w:val="0"/>
            <w:szCs w:val="21"/>
          </w:rPr>
          <w:t xml:space="preserve">their </w:t>
        </w:r>
      </w:ins>
      <w:r w:rsidRPr="00815D42">
        <w:rPr>
          <w:rFonts w:ascii="Times New Roman" w:eastAsiaTheme="minorHAnsi" w:hAnsi="Times New Roman" w:cs="Times New Roman"/>
          <w:color w:val="000000"/>
          <w:kern w:val="0"/>
          <w:szCs w:val="21"/>
        </w:rPr>
        <w:t xml:space="preserve">teachers. Children need precious time to learn </w:t>
      </w:r>
      <w:r w:rsidRPr="00815D42">
        <w:rPr>
          <w:rFonts w:ascii="Times New Roman" w:eastAsiaTheme="minorHAnsi" w:hAnsi="Times New Roman" w:cs="Times New Roman"/>
          <w:color w:val="000000" w:themeColor="text1"/>
          <w:kern w:val="0"/>
          <w:szCs w:val="21"/>
        </w:rPr>
        <w:t>what is right and wrong</w:t>
      </w:r>
      <w:r w:rsidRPr="00815D42">
        <w:rPr>
          <w:rFonts w:ascii="Times New Roman" w:eastAsiaTheme="minorHAnsi" w:hAnsi="Times New Roman" w:cs="Times New Roman"/>
          <w:color w:val="FF0000"/>
          <w:kern w:val="0"/>
          <w:szCs w:val="21"/>
        </w:rPr>
        <w:t xml:space="preserve"> </w:t>
      </w:r>
      <w:r w:rsidRPr="00815D42">
        <w:rPr>
          <w:rFonts w:ascii="Times New Roman" w:eastAsiaTheme="minorHAnsi" w:hAnsi="Times New Roman" w:cs="Times New Roman"/>
          <w:color w:val="000000"/>
          <w:kern w:val="0"/>
          <w:szCs w:val="21"/>
        </w:rPr>
        <w:t xml:space="preserve">from their parents. Also, with more time, children can spend </w:t>
      </w:r>
      <w:ins w:id="175" w:author="Patrick M." w:date="2020-04-11T18:14:00Z">
        <w:r w:rsidR="00A5335C">
          <w:rPr>
            <w:rFonts w:ascii="Times New Roman" w:eastAsiaTheme="minorHAnsi" w:hAnsi="Times New Roman" w:cs="Times New Roman"/>
            <w:color w:val="000000"/>
            <w:kern w:val="0"/>
            <w:szCs w:val="21"/>
          </w:rPr>
          <w:t xml:space="preserve">more </w:t>
        </w:r>
      </w:ins>
      <w:r w:rsidRPr="00815D42">
        <w:rPr>
          <w:rFonts w:ascii="Times New Roman" w:eastAsiaTheme="minorHAnsi" w:hAnsi="Times New Roman" w:cs="Times New Roman"/>
          <w:color w:val="000000"/>
          <w:kern w:val="0"/>
          <w:szCs w:val="21"/>
        </w:rPr>
        <w:t>time interacting with their friends, which develops interpersonal skills</w:t>
      </w:r>
      <w:del w:id="176" w:author="Patrick M." w:date="2020-04-11T18:14:00Z">
        <w:r w:rsidRPr="00815D42" w:rsidDel="00A5335C">
          <w:rPr>
            <w:rFonts w:ascii="Times New Roman" w:eastAsiaTheme="minorHAnsi" w:hAnsi="Times New Roman" w:cs="Times New Roman"/>
            <w:color w:val="000000"/>
            <w:kern w:val="0"/>
            <w:szCs w:val="21"/>
          </w:rPr>
          <w:delText xml:space="preserve">, </w:delText>
        </w:r>
      </w:del>
      <w:ins w:id="177" w:author="Patrick M." w:date="2020-04-11T18:14:00Z">
        <w:r w:rsidR="00A5335C">
          <w:rPr>
            <w:rFonts w:ascii="Times New Roman" w:eastAsiaTheme="minorHAnsi" w:hAnsi="Times New Roman" w:cs="Times New Roman"/>
            <w:color w:val="000000"/>
            <w:kern w:val="0"/>
            <w:szCs w:val="21"/>
          </w:rPr>
          <w:t>.</w:t>
        </w:r>
        <w:r w:rsidR="00A5335C" w:rsidRPr="00815D42">
          <w:rPr>
            <w:rFonts w:ascii="Times New Roman" w:eastAsiaTheme="minorHAnsi" w:hAnsi="Times New Roman" w:cs="Times New Roman"/>
            <w:color w:val="000000"/>
            <w:kern w:val="0"/>
            <w:szCs w:val="21"/>
          </w:rPr>
          <w:t xml:space="preserve"> </w:t>
        </w:r>
      </w:ins>
      <w:del w:id="178" w:author="Patrick M." w:date="2020-04-11T18:14:00Z">
        <w:r w:rsidRPr="00815D42" w:rsidDel="00A5335C">
          <w:rPr>
            <w:rFonts w:ascii="Times New Roman" w:eastAsiaTheme="minorHAnsi" w:hAnsi="Times New Roman" w:cs="Times New Roman"/>
            <w:color w:val="000000"/>
            <w:kern w:val="0"/>
            <w:szCs w:val="21"/>
          </w:rPr>
          <w:delText>or t</w:delText>
        </w:r>
      </w:del>
      <w:ins w:id="179" w:author="Patrick M." w:date="2020-04-11T18:14:00Z">
        <w:r w:rsidR="00A5335C">
          <w:rPr>
            <w:rFonts w:ascii="Times New Roman" w:eastAsiaTheme="minorHAnsi" w:hAnsi="Times New Roman" w:cs="Times New Roman"/>
            <w:color w:val="000000"/>
            <w:kern w:val="0"/>
            <w:szCs w:val="21"/>
          </w:rPr>
          <w:t>T</w:t>
        </w:r>
      </w:ins>
      <w:r w:rsidRPr="00815D42">
        <w:rPr>
          <w:rFonts w:ascii="Times New Roman" w:eastAsiaTheme="minorHAnsi" w:hAnsi="Times New Roman" w:cs="Times New Roman"/>
          <w:color w:val="000000"/>
          <w:kern w:val="0"/>
          <w:szCs w:val="21"/>
        </w:rPr>
        <w:t xml:space="preserve">hey </w:t>
      </w:r>
      <w:del w:id="180" w:author="Patrick M." w:date="2020-04-11T18:14:00Z">
        <w:r w:rsidRPr="00815D42" w:rsidDel="00A5335C">
          <w:rPr>
            <w:rFonts w:ascii="Times New Roman" w:eastAsiaTheme="minorHAnsi" w:hAnsi="Times New Roman" w:cs="Times New Roman"/>
            <w:color w:val="000000"/>
            <w:kern w:val="0"/>
            <w:szCs w:val="21"/>
          </w:rPr>
          <w:delText xml:space="preserve">can </w:delText>
        </w:r>
      </w:del>
      <w:ins w:id="181" w:author="Patrick M." w:date="2020-04-11T18:14:00Z">
        <w:r w:rsidR="00A5335C">
          <w:rPr>
            <w:rFonts w:ascii="Times New Roman" w:eastAsiaTheme="minorHAnsi" w:hAnsi="Times New Roman" w:cs="Times New Roman"/>
            <w:color w:val="000000"/>
            <w:kern w:val="0"/>
            <w:szCs w:val="21"/>
          </w:rPr>
          <w:t xml:space="preserve">could also </w:t>
        </w:r>
      </w:ins>
      <w:r w:rsidRPr="00815D42">
        <w:rPr>
          <w:rFonts w:ascii="Times New Roman" w:eastAsiaTheme="minorHAnsi" w:hAnsi="Times New Roman" w:cs="Times New Roman"/>
          <w:color w:val="000000"/>
          <w:kern w:val="0"/>
          <w:szCs w:val="21"/>
        </w:rPr>
        <w:t xml:space="preserve">spend time </w:t>
      </w:r>
      <w:del w:id="182" w:author="Patrick M." w:date="2020-04-11T18:14:00Z">
        <w:r w:rsidRPr="00815D42" w:rsidDel="00A5335C">
          <w:rPr>
            <w:rFonts w:ascii="Times New Roman" w:eastAsiaTheme="minorHAnsi" w:hAnsi="Times New Roman" w:cs="Times New Roman"/>
            <w:color w:val="000000"/>
            <w:kern w:val="0"/>
            <w:szCs w:val="21"/>
          </w:rPr>
          <w:delText xml:space="preserve">for </w:delText>
        </w:r>
      </w:del>
      <w:ins w:id="183" w:author="Patrick M." w:date="2020-04-11T18:14:00Z">
        <w:r w:rsidR="00A5335C">
          <w:rPr>
            <w:rFonts w:ascii="Times New Roman" w:eastAsiaTheme="minorHAnsi" w:hAnsi="Times New Roman" w:cs="Times New Roman"/>
            <w:color w:val="000000"/>
            <w:kern w:val="0"/>
            <w:szCs w:val="21"/>
          </w:rPr>
          <w:t xml:space="preserve">on </w:t>
        </w:r>
      </w:ins>
      <w:r w:rsidRPr="00815D42">
        <w:rPr>
          <w:rFonts w:ascii="Times New Roman" w:eastAsiaTheme="minorHAnsi" w:hAnsi="Times New Roman" w:cs="Times New Roman"/>
          <w:color w:val="000000"/>
          <w:kern w:val="0"/>
          <w:szCs w:val="21"/>
        </w:rPr>
        <w:t xml:space="preserve">creative activities such as listening to music, playing instruments, painting, </w:t>
      </w:r>
      <w:ins w:id="184" w:author="Patrick M." w:date="2020-04-11T18:14:00Z">
        <w:r w:rsidR="00A5335C">
          <w:rPr>
            <w:rFonts w:ascii="Times New Roman" w:eastAsiaTheme="minorHAnsi" w:hAnsi="Times New Roman" w:cs="Times New Roman"/>
            <w:color w:val="000000"/>
            <w:kern w:val="0"/>
            <w:szCs w:val="21"/>
          </w:rPr>
          <w:t xml:space="preserve">or </w:t>
        </w:r>
      </w:ins>
      <w:r w:rsidRPr="00815D42">
        <w:rPr>
          <w:rFonts w:ascii="Times New Roman" w:eastAsiaTheme="minorHAnsi" w:hAnsi="Times New Roman" w:cs="Times New Roman"/>
          <w:color w:val="000000"/>
          <w:kern w:val="0"/>
          <w:szCs w:val="21"/>
        </w:rPr>
        <w:t xml:space="preserve">sports, for example. Those </w:t>
      </w:r>
      <w:commentRangeStart w:id="185"/>
      <w:ins w:id="186" w:author="Patrick M." w:date="2020-04-11T18:14:00Z">
        <w:r w:rsidR="00A5335C">
          <w:rPr>
            <w:rFonts w:ascii="Times New Roman" w:eastAsiaTheme="minorHAnsi" w:hAnsi="Times New Roman" w:cs="Times New Roman"/>
            <w:color w:val="000000"/>
            <w:kern w:val="0"/>
            <w:szCs w:val="21"/>
          </w:rPr>
          <w:t xml:space="preserve">activities </w:t>
        </w:r>
      </w:ins>
      <w:commentRangeEnd w:id="185"/>
      <w:ins w:id="187" w:author="Patrick M." w:date="2020-04-11T18:45:00Z">
        <w:r w:rsidR="007F104B">
          <w:rPr>
            <w:rStyle w:val="CommentReference"/>
            <w:lang w:val="en-GB"/>
          </w:rPr>
          <w:commentReference w:id="185"/>
        </w:r>
      </w:ins>
      <w:r w:rsidRPr="00815D42">
        <w:rPr>
          <w:rFonts w:ascii="Times New Roman" w:eastAsiaTheme="minorHAnsi" w:hAnsi="Times New Roman" w:cs="Times New Roman"/>
          <w:color w:val="000000"/>
          <w:kern w:val="0"/>
          <w:szCs w:val="21"/>
        </w:rPr>
        <w:t xml:space="preserve">stimulate </w:t>
      </w:r>
      <w:ins w:id="188" w:author="Patrick M." w:date="2020-04-11T18:14:00Z">
        <w:r w:rsidR="00A5335C">
          <w:rPr>
            <w:rFonts w:ascii="Times New Roman" w:eastAsiaTheme="minorHAnsi" w:hAnsi="Times New Roman" w:cs="Times New Roman"/>
            <w:color w:val="000000"/>
            <w:kern w:val="0"/>
            <w:szCs w:val="21"/>
          </w:rPr>
          <w:t xml:space="preserve">the </w:t>
        </w:r>
      </w:ins>
      <w:r w:rsidRPr="00815D42">
        <w:rPr>
          <w:rFonts w:ascii="Times New Roman" w:eastAsiaTheme="minorHAnsi" w:hAnsi="Times New Roman" w:cs="Times New Roman"/>
          <w:color w:val="000000"/>
          <w:kern w:val="0"/>
          <w:szCs w:val="21"/>
        </w:rPr>
        <w:t>develop</w:t>
      </w:r>
      <w:ins w:id="189" w:author="Patrick M." w:date="2020-04-11T18:14:00Z">
        <w:r w:rsidR="00A5335C">
          <w:rPr>
            <w:rFonts w:ascii="Times New Roman" w:eastAsiaTheme="minorHAnsi" w:hAnsi="Times New Roman" w:cs="Times New Roman"/>
            <w:color w:val="000000"/>
            <w:kern w:val="0"/>
            <w:szCs w:val="21"/>
          </w:rPr>
          <w:t>ment of</w:t>
        </w:r>
      </w:ins>
      <w:r w:rsidRPr="00815D42">
        <w:rPr>
          <w:rFonts w:ascii="Times New Roman" w:eastAsiaTheme="minorHAnsi" w:hAnsi="Times New Roman" w:cs="Times New Roman"/>
          <w:color w:val="000000"/>
          <w:kern w:val="0"/>
          <w:szCs w:val="21"/>
        </w:rPr>
        <w:t xml:space="preserve"> children's personalities and have </w:t>
      </w:r>
      <w:ins w:id="190" w:author="Patrick M." w:date="2020-04-11T18:14:00Z">
        <w:r w:rsidR="00A5335C">
          <w:rPr>
            <w:rFonts w:ascii="Times New Roman" w:eastAsiaTheme="minorHAnsi" w:hAnsi="Times New Roman" w:cs="Times New Roman"/>
            <w:color w:val="000000"/>
            <w:kern w:val="0"/>
            <w:szCs w:val="21"/>
          </w:rPr>
          <w:t xml:space="preserve">a </w:t>
        </w:r>
      </w:ins>
      <w:r w:rsidRPr="00815D42">
        <w:rPr>
          <w:rFonts w:ascii="Times New Roman" w:eastAsiaTheme="minorHAnsi" w:hAnsi="Times New Roman" w:cs="Times New Roman"/>
          <w:color w:val="000000"/>
          <w:kern w:val="0"/>
          <w:szCs w:val="21"/>
        </w:rPr>
        <w:t>substantial</w:t>
      </w:r>
      <w:ins w:id="191" w:author="Patrick M." w:date="2020-04-11T18:14:00Z">
        <w:r w:rsidR="00A5335C">
          <w:rPr>
            <w:rFonts w:ascii="Times New Roman" w:eastAsiaTheme="minorHAnsi" w:hAnsi="Times New Roman" w:cs="Times New Roman"/>
            <w:color w:val="000000"/>
            <w:kern w:val="0"/>
            <w:szCs w:val="21"/>
          </w:rPr>
          <w:t>ly</w:t>
        </w:r>
      </w:ins>
      <w:r w:rsidRPr="00815D42">
        <w:rPr>
          <w:rFonts w:ascii="Times New Roman" w:eastAsiaTheme="minorHAnsi" w:hAnsi="Times New Roman" w:cs="Times New Roman"/>
          <w:color w:val="000000"/>
          <w:kern w:val="0"/>
          <w:szCs w:val="21"/>
        </w:rPr>
        <w:t xml:space="preserve"> </w:t>
      </w:r>
      <w:del w:id="192" w:author="Patrick M." w:date="2020-04-11T18:14:00Z">
        <w:r w:rsidRPr="00815D42" w:rsidDel="00A5335C">
          <w:rPr>
            <w:rFonts w:ascii="Times New Roman" w:eastAsiaTheme="minorHAnsi" w:hAnsi="Times New Roman" w:cs="Times New Roman"/>
            <w:color w:val="000000"/>
            <w:kern w:val="0"/>
            <w:szCs w:val="21"/>
          </w:rPr>
          <w:delText xml:space="preserve">and </w:delText>
        </w:r>
      </w:del>
      <w:r w:rsidRPr="00815D42">
        <w:rPr>
          <w:rFonts w:ascii="Times New Roman" w:eastAsiaTheme="minorHAnsi" w:hAnsi="Times New Roman" w:cs="Times New Roman"/>
          <w:color w:val="000000"/>
          <w:kern w:val="0"/>
          <w:szCs w:val="21"/>
        </w:rPr>
        <w:t>positive impact</w:t>
      </w:r>
      <w:del w:id="193" w:author="Patrick M." w:date="2020-04-11T18:14:00Z">
        <w:r w:rsidRPr="00815D42" w:rsidDel="00A5335C">
          <w:rPr>
            <w:rFonts w:ascii="Times New Roman" w:eastAsiaTheme="minorHAnsi" w:hAnsi="Times New Roman" w:cs="Times New Roman"/>
            <w:color w:val="000000"/>
            <w:kern w:val="0"/>
            <w:szCs w:val="21"/>
          </w:rPr>
          <w:delText>s</w:delText>
        </w:r>
      </w:del>
      <w:r w:rsidRPr="00815D42">
        <w:rPr>
          <w:rFonts w:ascii="Times New Roman" w:eastAsiaTheme="minorHAnsi" w:hAnsi="Times New Roman" w:cs="Times New Roman"/>
          <w:color w:val="000000"/>
          <w:kern w:val="0"/>
          <w:szCs w:val="21"/>
        </w:rPr>
        <w:t xml:space="preserve"> on their later life. I’m not </w:t>
      </w:r>
      <w:ins w:id="194" w:author="Patrick M." w:date="2020-04-11T18:15:00Z">
        <w:r w:rsidR="00A5335C">
          <w:rPr>
            <w:rFonts w:ascii="Times New Roman" w:eastAsiaTheme="minorHAnsi" w:hAnsi="Times New Roman" w:cs="Times New Roman"/>
            <w:color w:val="000000"/>
            <w:kern w:val="0"/>
            <w:szCs w:val="21"/>
          </w:rPr>
          <w:t xml:space="preserve">at all </w:t>
        </w:r>
      </w:ins>
      <w:r w:rsidRPr="00815D42">
        <w:rPr>
          <w:rFonts w:ascii="Times New Roman" w:eastAsiaTheme="minorHAnsi" w:hAnsi="Times New Roman" w:cs="Times New Roman"/>
          <w:color w:val="000000"/>
          <w:kern w:val="0"/>
          <w:szCs w:val="21"/>
        </w:rPr>
        <w:t>saying school education is not important for children</w:t>
      </w:r>
      <w:del w:id="195" w:author="Patrick M." w:date="2020-04-11T18:15:00Z">
        <w:r w:rsidRPr="00815D42" w:rsidDel="00A5335C">
          <w:rPr>
            <w:rFonts w:ascii="Times New Roman" w:eastAsiaTheme="minorHAnsi" w:hAnsi="Times New Roman" w:cs="Times New Roman"/>
            <w:color w:val="000000"/>
            <w:kern w:val="0"/>
            <w:szCs w:val="21"/>
          </w:rPr>
          <w:delText xml:space="preserve"> at all</w:delText>
        </w:r>
      </w:del>
      <w:r w:rsidRPr="00815D42">
        <w:rPr>
          <w:rFonts w:ascii="Times New Roman" w:eastAsiaTheme="minorHAnsi" w:hAnsi="Times New Roman" w:cs="Times New Roman"/>
          <w:color w:val="000000"/>
          <w:kern w:val="0"/>
          <w:szCs w:val="21"/>
        </w:rPr>
        <w:t xml:space="preserve">. There must be </w:t>
      </w:r>
      <w:del w:id="196" w:author="Patrick M." w:date="2020-04-11T18:15:00Z">
        <w:r w:rsidRPr="00815D42" w:rsidDel="00A5335C">
          <w:rPr>
            <w:rFonts w:ascii="Times New Roman" w:eastAsiaTheme="minorHAnsi" w:hAnsi="Times New Roman" w:cs="Times New Roman"/>
            <w:color w:val="000000"/>
            <w:kern w:val="0"/>
            <w:szCs w:val="21"/>
          </w:rPr>
          <w:delText xml:space="preserve">something </w:delText>
        </w:r>
      </w:del>
      <w:ins w:id="197" w:author="Patrick M." w:date="2020-04-11T18:15:00Z">
        <w:r w:rsidR="00A5335C">
          <w:rPr>
            <w:rFonts w:ascii="Times New Roman" w:eastAsiaTheme="minorHAnsi" w:hAnsi="Times New Roman" w:cs="Times New Roman"/>
            <w:color w:val="000000"/>
            <w:kern w:val="0"/>
            <w:szCs w:val="21"/>
          </w:rPr>
          <w:t>education</w:t>
        </w:r>
        <w:r w:rsidR="00A5335C" w:rsidRPr="00815D42">
          <w:rPr>
            <w:rFonts w:ascii="Times New Roman" w:eastAsiaTheme="minorHAnsi" w:hAnsi="Times New Roman" w:cs="Times New Roman"/>
            <w:color w:val="000000"/>
            <w:kern w:val="0"/>
            <w:szCs w:val="21"/>
          </w:rPr>
          <w:t xml:space="preserve"> </w:t>
        </w:r>
      </w:ins>
      <w:r w:rsidRPr="00815D42">
        <w:rPr>
          <w:rFonts w:ascii="Times New Roman" w:eastAsiaTheme="minorHAnsi" w:hAnsi="Times New Roman" w:cs="Times New Roman"/>
          <w:color w:val="000000"/>
          <w:kern w:val="0"/>
          <w:szCs w:val="21"/>
        </w:rPr>
        <w:t>to learn only at school. But it is in their class, not homework</w:t>
      </w:r>
      <w:commentRangeStart w:id="198"/>
      <w:ins w:id="199" w:author="Patrick M." w:date="2020-04-11T18:15:00Z">
        <w:r w:rsidR="00A5335C">
          <w:rPr>
            <w:rFonts w:ascii="Times New Roman" w:eastAsiaTheme="minorHAnsi" w:hAnsi="Times New Roman" w:cs="Times New Roman"/>
            <w:color w:val="000000"/>
            <w:kern w:val="0"/>
            <w:szCs w:val="21"/>
          </w:rPr>
          <w:t>, where the academic education is to take place</w:t>
        </w:r>
      </w:ins>
      <w:r w:rsidRPr="00815D42">
        <w:rPr>
          <w:rFonts w:ascii="Times New Roman" w:eastAsiaTheme="minorHAnsi" w:hAnsi="Times New Roman" w:cs="Times New Roman"/>
          <w:color w:val="000000"/>
          <w:kern w:val="0"/>
          <w:szCs w:val="21"/>
        </w:rPr>
        <w:t xml:space="preserve">. </w:t>
      </w:r>
      <w:commentRangeEnd w:id="198"/>
      <w:r w:rsidR="007F104B">
        <w:rPr>
          <w:rStyle w:val="CommentReference"/>
          <w:lang w:val="en-GB"/>
        </w:rPr>
        <w:commentReference w:id="198"/>
      </w:r>
      <w:r w:rsidRPr="00815D42">
        <w:rPr>
          <w:rFonts w:ascii="Times New Roman" w:eastAsiaTheme="minorHAnsi" w:hAnsi="Times New Roman" w:cs="Times New Roman"/>
          <w:color w:val="000000"/>
          <w:kern w:val="0"/>
          <w:szCs w:val="21"/>
        </w:rPr>
        <w:t>That is why homework should be abolished. Thank you.</w:t>
      </w:r>
    </w:p>
    <w:p w14:paraId="1BAA0075" w14:textId="77777777" w:rsidR="00B32C51" w:rsidRPr="00815D42" w:rsidRDefault="00B32C51" w:rsidP="00B32C51">
      <w:pPr>
        <w:widowControl/>
        <w:jc w:val="left"/>
        <w:rPr>
          <w:rFonts w:ascii="Times New Roman" w:eastAsiaTheme="minorHAnsi" w:hAnsi="Times New Roman" w:cs="Times New Roman"/>
          <w:kern w:val="0"/>
          <w:szCs w:val="21"/>
        </w:rPr>
      </w:pPr>
    </w:p>
    <w:p w14:paraId="63E0589A" w14:textId="77777777" w:rsidR="00B32C51" w:rsidRPr="00815D42" w:rsidRDefault="00B32C51" w:rsidP="00B32C51">
      <w:pPr>
        <w:widowControl/>
        <w:jc w:val="left"/>
        <w:rPr>
          <w:rFonts w:ascii="Times New Roman" w:eastAsiaTheme="minorHAnsi" w:hAnsi="Times New Roman" w:cs="Times New Roman"/>
          <w:kern w:val="0"/>
          <w:szCs w:val="21"/>
        </w:rPr>
      </w:pPr>
    </w:p>
    <w:p w14:paraId="30B3EC74" w14:textId="77777777" w:rsidR="00B32C51" w:rsidRPr="00815D42" w:rsidRDefault="00B32C51" w:rsidP="00B32C51">
      <w:pPr>
        <w:widowControl/>
        <w:jc w:val="left"/>
        <w:rPr>
          <w:rFonts w:ascii="Times New Roman" w:eastAsia="MS PGothic" w:hAnsi="Times New Roman" w:cs="Times New Roman"/>
          <w:kern w:val="0"/>
          <w:sz w:val="24"/>
          <w:szCs w:val="24"/>
        </w:rPr>
      </w:pPr>
      <w:r w:rsidRPr="00815D42">
        <w:rPr>
          <w:rFonts w:ascii="Times New Roman" w:hAnsi="Times New Roman" w:cs="Times New Roman"/>
        </w:rPr>
        <w:br w:type="page"/>
      </w:r>
    </w:p>
    <w:p w14:paraId="0182F62F" w14:textId="77777777" w:rsidR="00B32C51" w:rsidRPr="00815D42" w:rsidRDefault="00B32C51" w:rsidP="00B32C51">
      <w:pPr>
        <w:pStyle w:val="NormalWeb"/>
        <w:spacing w:before="0" w:beforeAutospacing="0" w:after="0" w:afterAutospacing="0"/>
        <w:rPr>
          <w:rFonts w:ascii="Times New Roman" w:eastAsiaTheme="minorHAnsi" w:hAnsi="Times New Roman" w:cs="Times New Roman"/>
          <w:color w:val="000000"/>
          <w:sz w:val="21"/>
          <w:szCs w:val="21"/>
        </w:rPr>
      </w:pPr>
      <w:r w:rsidRPr="00815D42">
        <w:rPr>
          <w:rFonts w:ascii="Times New Roman" w:eastAsiaTheme="minorHAnsi" w:hAnsi="Times New Roman" w:cs="Times New Roman"/>
          <w:color w:val="000000"/>
          <w:sz w:val="21"/>
          <w:szCs w:val="21"/>
        </w:rPr>
        <w:lastRenderedPageBreak/>
        <w:t>4 (332words)</w:t>
      </w:r>
    </w:p>
    <w:p w14:paraId="182B2CF6" w14:textId="77777777" w:rsidR="00B32C51" w:rsidRPr="00815D42" w:rsidRDefault="00B32C51" w:rsidP="00B32C51">
      <w:pPr>
        <w:pStyle w:val="NormalWeb"/>
        <w:spacing w:before="0" w:beforeAutospacing="0" w:after="0" w:afterAutospacing="0"/>
        <w:rPr>
          <w:rFonts w:ascii="Times New Roman" w:eastAsiaTheme="minorHAnsi" w:hAnsi="Times New Roman" w:cs="Times New Roman"/>
          <w:color w:val="000000"/>
          <w:sz w:val="21"/>
          <w:szCs w:val="21"/>
        </w:rPr>
      </w:pPr>
    </w:p>
    <w:p w14:paraId="4B68A293" w14:textId="77777777" w:rsidR="00B32C51" w:rsidRPr="00815D42" w:rsidRDefault="00B32C51" w:rsidP="00B32C51">
      <w:pPr>
        <w:pStyle w:val="NormalWeb"/>
        <w:spacing w:before="0" w:beforeAutospacing="0" w:after="0" w:afterAutospacing="0"/>
        <w:rPr>
          <w:rFonts w:ascii="Times New Roman" w:eastAsiaTheme="minorHAnsi" w:hAnsi="Times New Roman" w:cs="Times New Roman"/>
          <w:color w:val="000000"/>
          <w:sz w:val="21"/>
          <w:szCs w:val="21"/>
        </w:rPr>
      </w:pPr>
    </w:p>
    <w:p w14:paraId="0831B224" w14:textId="77777777" w:rsidR="00B32C51" w:rsidRPr="00815D42" w:rsidRDefault="00B32C51" w:rsidP="00B32C51">
      <w:pPr>
        <w:pStyle w:val="NormalWeb"/>
        <w:spacing w:before="0" w:beforeAutospacing="0" w:after="0" w:afterAutospacing="0"/>
        <w:rPr>
          <w:rFonts w:ascii="Times New Roman" w:eastAsiaTheme="minorHAnsi" w:hAnsi="Times New Roman" w:cs="Times New Roman"/>
          <w:color w:val="000000"/>
          <w:sz w:val="21"/>
          <w:szCs w:val="21"/>
        </w:rPr>
      </w:pPr>
      <w:r w:rsidRPr="00815D42">
        <w:rPr>
          <w:rFonts w:ascii="Times New Roman" w:eastAsiaTheme="minorHAnsi" w:hAnsi="Times New Roman" w:cs="Times New Roman"/>
          <w:color w:val="000000"/>
          <w:sz w:val="21"/>
          <w:szCs w:val="21"/>
        </w:rPr>
        <w:t>Hello everyone. Today, we are given the motion that homework should be abolished.</w:t>
      </w:r>
    </w:p>
    <w:p w14:paraId="758BCADE" w14:textId="77777777" w:rsidR="00B32C51" w:rsidRPr="00815D42" w:rsidRDefault="00B32C51" w:rsidP="00B32C51">
      <w:pPr>
        <w:pStyle w:val="NormalWeb"/>
        <w:spacing w:before="0" w:beforeAutospacing="0" w:after="0" w:afterAutospacing="0"/>
        <w:rPr>
          <w:rFonts w:ascii="Times New Roman" w:eastAsiaTheme="minorHAnsi" w:hAnsi="Times New Roman" w:cs="Times New Roman"/>
          <w:color w:val="000000"/>
          <w:sz w:val="21"/>
          <w:szCs w:val="21"/>
        </w:rPr>
      </w:pPr>
      <w:r w:rsidRPr="00815D42">
        <w:rPr>
          <w:rFonts w:ascii="Times New Roman" w:eastAsiaTheme="minorHAnsi" w:hAnsi="Times New Roman" w:cs="Times New Roman"/>
          <w:color w:val="000000"/>
          <w:sz w:val="21"/>
          <w:szCs w:val="21"/>
        </w:rPr>
        <w:t xml:space="preserve">We strongly support this motion. Before explaining our arguments, let me define the motion. We are </w:t>
      </w:r>
      <w:r w:rsidRPr="00815D42">
        <w:rPr>
          <w:rFonts w:ascii="Times New Roman" w:eastAsiaTheme="minorHAnsi" w:hAnsi="Times New Roman" w:cs="Times New Roman"/>
          <w:color w:val="000000" w:themeColor="text1"/>
          <w:sz w:val="21"/>
          <w:szCs w:val="21"/>
        </w:rPr>
        <w:t>going to talk about homework in every school in Japan</w:t>
      </w:r>
      <w:r w:rsidRPr="00815D42">
        <w:rPr>
          <w:rFonts w:ascii="Times New Roman" w:eastAsiaTheme="minorHAnsi" w:hAnsi="Times New Roman" w:cs="Times New Roman"/>
          <w:color w:val="000000"/>
          <w:sz w:val="21"/>
          <w:szCs w:val="21"/>
        </w:rPr>
        <w:t>.</w:t>
      </w:r>
    </w:p>
    <w:p w14:paraId="0EF2A4E8" w14:textId="23F375B8" w:rsidR="00B32C51" w:rsidRPr="00815D42" w:rsidRDefault="00B32C51" w:rsidP="00B32C51">
      <w:pPr>
        <w:pStyle w:val="NormalWeb"/>
        <w:spacing w:before="0" w:beforeAutospacing="0" w:after="0" w:afterAutospacing="0"/>
        <w:rPr>
          <w:rFonts w:ascii="Times New Roman" w:eastAsiaTheme="minorHAnsi" w:hAnsi="Times New Roman" w:cs="Times New Roman"/>
          <w:color w:val="000000"/>
          <w:sz w:val="21"/>
          <w:szCs w:val="21"/>
        </w:rPr>
      </w:pPr>
      <w:r w:rsidRPr="00815D42">
        <w:rPr>
          <w:rFonts w:ascii="Times New Roman" w:eastAsiaTheme="minorHAnsi" w:hAnsi="Times New Roman" w:cs="Times New Roman"/>
          <w:color w:val="000000"/>
          <w:sz w:val="21"/>
          <w:szCs w:val="21"/>
        </w:rPr>
        <w:t>We have two points</w:t>
      </w:r>
      <w:commentRangeStart w:id="200"/>
      <w:ins w:id="201" w:author="Patrick M." w:date="2020-04-11T17:43:00Z">
        <w:r w:rsidR="00702EB7">
          <w:rPr>
            <w:rFonts w:ascii="Times New Roman" w:eastAsiaTheme="minorHAnsi" w:hAnsi="Times New Roman" w:cs="Times New Roman"/>
            <w:color w:val="000000"/>
            <w:sz w:val="21"/>
            <w:szCs w:val="21"/>
          </w:rPr>
          <w:t xml:space="preserve"> in our argument</w:t>
        </w:r>
      </w:ins>
      <w:commentRangeEnd w:id="200"/>
      <w:ins w:id="202" w:author="Patrick M." w:date="2020-04-11T18:47:00Z">
        <w:r w:rsidR="007F104B">
          <w:rPr>
            <w:rStyle w:val="CommentReference"/>
            <w:rFonts w:asciiTheme="minorHAnsi" w:eastAsiaTheme="minorEastAsia" w:hAnsiTheme="minorHAnsi" w:cstheme="minorBidi"/>
            <w:kern w:val="2"/>
            <w:lang w:val="en-GB"/>
          </w:rPr>
          <w:commentReference w:id="200"/>
        </w:r>
      </w:ins>
      <w:r w:rsidRPr="00815D42">
        <w:rPr>
          <w:rFonts w:ascii="Times New Roman" w:eastAsiaTheme="minorHAnsi" w:hAnsi="Times New Roman" w:cs="Times New Roman"/>
          <w:color w:val="000000"/>
          <w:sz w:val="21"/>
          <w:szCs w:val="21"/>
        </w:rPr>
        <w:t xml:space="preserve">. </w:t>
      </w:r>
      <w:del w:id="203" w:author="Patrick M." w:date="2020-04-11T17:43:00Z">
        <w:r w:rsidRPr="00815D42" w:rsidDel="00702EB7">
          <w:rPr>
            <w:rFonts w:ascii="Times New Roman" w:eastAsiaTheme="minorHAnsi" w:hAnsi="Times New Roman" w:cs="Times New Roman"/>
            <w:color w:val="000000"/>
            <w:sz w:val="21"/>
            <w:szCs w:val="21"/>
          </w:rPr>
          <w:delText xml:space="preserve">First </w:delText>
        </w:r>
      </w:del>
      <w:ins w:id="204" w:author="Patrick M." w:date="2020-04-11T17:43:00Z">
        <w:r w:rsidR="00702EB7">
          <w:rPr>
            <w:rFonts w:ascii="Times New Roman" w:eastAsiaTheme="minorHAnsi" w:hAnsi="Times New Roman" w:cs="Times New Roman"/>
            <w:color w:val="000000"/>
            <w:sz w:val="21"/>
            <w:szCs w:val="21"/>
          </w:rPr>
          <w:t>The f</w:t>
        </w:r>
        <w:r w:rsidR="00702EB7" w:rsidRPr="00815D42">
          <w:rPr>
            <w:rFonts w:ascii="Times New Roman" w:eastAsiaTheme="minorHAnsi" w:hAnsi="Times New Roman" w:cs="Times New Roman"/>
            <w:color w:val="000000"/>
            <w:sz w:val="21"/>
            <w:szCs w:val="21"/>
          </w:rPr>
          <w:t xml:space="preserve">irst </w:t>
        </w:r>
      </w:ins>
      <w:r w:rsidRPr="00815D42">
        <w:rPr>
          <w:rFonts w:ascii="Times New Roman" w:eastAsiaTheme="minorHAnsi" w:hAnsi="Times New Roman" w:cs="Times New Roman"/>
          <w:color w:val="000000"/>
          <w:sz w:val="21"/>
          <w:szCs w:val="21"/>
        </w:rPr>
        <w:t>point is “harmful efforts”</w:t>
      </w:r>
      <w:del w:id="205" w:author="Patrick M." w:date="2020-04-11T17:43:00Z">
        <w:r w:rsidRPr="00815D42" w:rsidDel="00702EB7">
          <w:rPr>
            <w:rFonts w:ascii="Times New Roman" w:eastAsiaTheme="minorHAnsi" w:hAnsi="Times New Roman" w:cs="Times New Roman"/>
            <w:color w:val="000000"/>
            <w:sz w:val="21"/>
            <w:szCs w:val="21"/>
          </w:rPr>
          <w:delText>.</w:delText>
        </w:r>
      </w:del>
      <w:r w:rsidRPr="00815D42">
        <w:rPr>
          <w:rFonts w:ascii="Times New Roman" w:eastAsiaTheme="minorHAnsi" w:hAnsi="Times New Roman" w:cs="Times New Roman"/>
          <w:color w:val="000000"/>
          <w:sz w:val="21"/>
          <w:szCs w:val="21"/>
        </w:rPr>
        <w:t xml:space="preserve"> </w:t>
      </w:r>
      <w:del w:id="206" w:author="Patrick M." w:date="2020-04-11T17:43:00Z">
        <w:r w:rsidRPr="00815D42" w:rsidDel="00702EB7">
          <w:rPr>
            <w:rFonts w:ascii="Times New Roman" w:eastAsiaTheme="minorHAnsi" w:hAnsi="Times New Roman" w:cs="Times New Roman"/>
            <w:color w:val="000000"/>
            <w:sz w:val="21"/>
            <w:szCs w:val="21"/>
          </w:rPr>
          <w:delText xml:space="preserve">And </w:delText>
        </w:r>
      </w:del>
      <w:ins w:id="207" w:author="Patrick M." w:date="2020-04-11T17:43:00Z">
        <w:r w:rsidR="00702EB7">
          <w:rPr>
            <w:rFonts w:ascii="Times New Roman" w:eastAsiaTheme="minorHAnsi" w:hAnsi="Times New Roman" w:cs="Times New Roman"/>
            <w:color w:val="000000"/>
            <w:sz w:val="21"/>
            <w:szCs w:val="21"/>
          </w:rPr>
          <w:t>a</w:t>
        </w:r>
        <w:r w:rsidR="00702EB7" w:rsidRPr="00815D42">
          <w:rPr>
            <w:rFonts w:ascii="Times New Roman" w:eastAsiaTheme="minorHAnsi" w:hAnsi="Times New Roman" w:cs="Times New Roman"/>
            <w:color w:val="000000"/>
            <w:sz w:val="21"/>
            <w:szCs w:val="21"/>
          </w:rPr>
          <w:t xml:space="preserve">nd </w:t>
        </w:r>
        <w:r w:rsidR="00702EB7">
          <w:rPr>
            <w:rFonts w:ascii="Times New Roman" w:eastAsiaTheme="minorHAnsi" w:hAnsi="Times New Roman" w:cs="Times New Roman"/>
            <w:color w:val="000000"/>
            <w:sz w:val="21"/>
            <w:szCs w:val="21"/>
          </w:rPr>
          <w:t xml:space="preserve">the </w:t>
        </w:r>
      </w:ins>
      <w:r w:rsidRPr="00815D42">
        <w:rPr>
          <w:rFonts w:ascii="Times New Roman" w:eastAsiaTheme="minorHAnsi" w:hAnsi="Times New Roman" w:cs="Times New Roman"/>
          <w:color w:val="000000"/>
          <w:sz w:val="21"/>
          <w:szCs w:val="21"/>
        </w:rPr>
        <w:t xml:space="preserve">second point is “decreasing teacher’s burden”. </w:t>
      </w:r>
      <w:del w:id="208" w:author="Patrick M." w:date="2020-04-11T17:43:00Z">
        <w:r w:rsidRPr="00815D42" w:rsidDel="00702EB7">
          <w:rPr>
            <w:rFonts w:ascii="Times New Roman" w:eastAsiaTheme="minorHAnsi" w:hAnsi="Times New Roman" w:cs="Times New Roman"/>
            <w:color w:val="000000"/>
            <w:sz w:val="21"/>
            <w:szCs w:val="21"/>
          </w:rPr>
          <w:delText>So, l</w:delText>
        </w:r>
      </w:del>
      <w:ins w:id="209" w:author="Patrick M." w:date="2020-04-11T17:43:00Z">
        <w:r w:rsidR="00702EB7">
          <w:rPr>
            <w:rFonts w:ascii="Times New Roman" w:eastAsiaTheme="minorHAnsi" w:hAnsi="Times New Roman" w:cs="Times New Roman"/>
            <w:color w:val="000000"/>
            <w:sz w:val="21"/>
            <w:szCs w:val="21"/>
          </w:rPr>
          <w:t>L</w:t>
        </w:r>
      </w:ins>
      <w:r w:rsidRPr="00815D42">
        <w:rPr>
          <w:rFonts w:ascii="Times New Roman" w:eastAsiaTheme="minorHAnsi" w:hAnsi="Times New Roman" w:cs="Times New Roman"/>
          <w:color w:val="000000"/>
          <w:sz w:val="21"/>
          <w:szCs w:val="21"/>
        </w:rPr>
        <w:t>et me explain our first argument. Our claim is that homework has harmful efforts on educational development of school students.</w:t>
      </w:r>
    </w:p>
    <w:p w14:paraId="0DAD0E4F" w14:textId="4F705217" w:rsidR="00B32C51" w:rsidRPr="00815D42" w:rsidRDefault="00B32C51" w:rsidP="00B32C51">
      <w:pPr>
        <w:pStyle w:val="NormalWeb"/>
        <w:spacing w:before="0" w:beforeAutospacing="0" w:after="0" w:afterAutospacing="0"/>
        <w:rPr>
          <w:rFonts w:ascii="Times New Roman" w:eastAsiaTheme="minorHAnsi" w:hAnsi="Times New Roman" w:cs="Times New Roman"/>
          <w:color w:val="000000"/>
          <w:sz w:val="21"/>
          <w:szCs w:val="21"/>
        </w:rPr>
      </w:pPr>
      <w:r w:rsidRPr="00815D42">
        <w:rPr>
          <w:rFonts w:ascii="Times New Roman" w:eastAsiaTheme="minorHAnsi" w:hAnsi="Times New Roman" w:cs="Times New Roman"/>
          <w:color w:val="000000"/>
          <w:sz w:val="21"/>
          <w:szCs w:val="21"/>
        </w:rPr>
        <w:t xml:space="preserve">Our reasoning is as follows. First, </w:t>
      </w:r>
      <w:r w:rsidRPr="00815D42">
        <w:rPr>
          <w:rFonts w:ascii="Times New Roman" w:eastAsiaTheme="minorHAnsi" w:hAnsi="Times New Roman" w:cs="Times New Roman"/>
          <w:color w:val="000000" w:themeColor="text1"/>
          <w:sz w:val="21"/>
          <w:szCs w:val="21"/>
        </w:rPr>
        <w:t>some students tend to dislike study</w:t>
      </w:r>
      <w:ins w:id="210" w:author="Patrick M." w:date="2020-04-11T17:44:00Z">
        <w:r w:rsidR="00702EB7">
          <w:rPr>
            <w:rFonts w:ascii="Times New Roman" w:eastAsiaTheme="minorHAnsi" w:hAnsi="Times New Roman" w:cs="Times New Roman"/>
            <w:color w:val="000000" w:themeColor="text1"/>
            <w:sz w:val="21"/>
            <w:szCs w:val="21"/>
          </w:rPr>
          <w:t>ing but</w:t>
        </w:r>
      </w:ins>
      <w:r w:rsidRPr="00815D42">
        <w:rPr>
          <w:rFonts w:ascii="Times New Roman" w:eastAsiaTheme="minorHAnsi" w:hAnsi="Times New Roman" w:cs="Times New Roman"/>
          <w:color w:val="000000" w:themeColor="text1"/>
          <w:sz w:val="21"/>
          <w:szCs w:val="21"/>
        </w:rPr>
        <w:t xml:space="preserve"> </w:t>
      </w:r>
      <w:del w:id="211" w:author="Patrick M." w:date="2020-04-11T17:44:00Z">
        <w:r w:rsidRPr="00815D42" w:rsidDel="00702EB7">
          <w:rPr>
            <w:rFonts w:ascii="Times New Roman" w:eastAsiaTheme="minorHAnsi" w:hAnsi="Times New Roman" w:cs="Times New Roman"/>
            <w:color w:val="000000" w:themeColor="text1"/>
            <w:sz w:val="21"/>
            <w:szCs w:val="21"/>
          </w:rPr>
          <w:delText xml:space="preserve">by </w:delText>
        </w:r>
      </w:del>
      <w:ins w:id="212" w:author="Patrick M." w:date="2020-04-11T17:44:00Z">
        <w:r w:rsidR="00702EB7">
          <w:rPr>
            <w:rFonts w:ascii="Times New Roman" w:eastAsiaTheme="minorHAnsi" w:hAnsi="Times New Roman" w:cs="Times New Roman"/>
            <w:color w:val="000000" w:themeColor="text1"/>
            <w:sz w:val="21"/>
            <w:szCs w:val="21"/>
          </w:rPr>
          <w:t xml:space="preserve">are </w:t>
        </w:r>
      </w:ins>
      <w:r w:rsidRPr="00815D42">
        <w:rPr>
          <w:rFonts w:ascii="Times New Roman" w:eastAsiaTheme="minorHAnsi" w:hAnsi="Times New Roman" w:cs="Times New Roman"/>
          <w:color w:val="000000" w:themeColor="text1"/>
          <w:sz w:val="21"/>
          <w:szCs w:val="21"/>
        </w:rPr>
        <w:t>obliged to do homework</w:t>
      </w:r>
      <w:del w:id="213" w:author="Patrick M." w:date="2020-04-11T17:45:00Z">
        <w:r w:rsidRPr="00815D42" w:rsidDel="00702EB7">
          <w:rPr>
            <w:rFonts w:ascii="Times New Roman" w:eastAsiaTheme="minorHAnsi" w:hAnsi="Times New Roman" w:cs="Times New Roman"/>
            <w:color w:val="000000"/>
            <w:sz w:val="21"/>
            <w:szCs w:val="21"/>
          </w:rPr>
          <w:delText xml:space="preserve">. At least, </w:delText>
        </w:r>
      </w:del>
      <w:ins w:id="214" w:author="Patrick M." w:date="2020-04-11T17:45:00Z">
        <w:r w:rsidR="00702EB7">
          <w:rPr>
            <w:rFonts w:ascii="Times New Roman" w:eastAsiaTheme="minorHAnsi" w:hAnsi="Times New Roman" w:cs="Times New Roman"/>
            <w:color w:val="000000"/>
            <w:sz w:val="21"/>
            <w:szCs w:val="21"/>
          </w:rPr>
          <w:t xml:space="preserve"> and </w:t>
        </w:r>
      </w:ins>
      <w:r w:rsidRPr="00815D42">
        <w:rPr>
          <w:rFonts w:ascii="Times New Roman" w:eastAsiaTheme="minorHAnsi" w:hAnsi="Times New Roman" w:cs="Times New Roman"/>
          <w:color w:val="000000"/>
          <w:sz w:val="21"/>
          <w:szCs w:val="21"/>
        </w:rPr>
        <w:t xml:space="preserve">most of students are not </w:t>
      </w:r>
      <w:commentRangeStart w:id="215"/>
      <w:del w:id="216" w:author="Patrick M." w:date="2020-04-11T17:45:00Z">
        <w:r w:rsidRPr="00815D42" w:rsidDel="00702EB7">
          <w:rPr>
            <w:rFonts w:ascii="Times New Roman" w:eastAsiaTheme="minorHAnsi" w:hAnsi="Times New Roman" w:cs="Times New Roman"/>
            <w:color w:val="000000"/>
            <w:sz w:val="21"/>
            <w:szCs w:val="21"/>
          </w:rPr>
          <w:delText xml:space="preserve">into </w:delText>
        </w:r>
      </w:del>
      <w:ins w:id="217" w:author="Patrick M." w:date="2020-04-11T17:45:00Z">
        <w:r w:rsidR="00702EB7">
          <w:rPr>
            <w:rFonts w:ascii="Times New Roman" w:eastAsiaTheme="minorHAnsi" w:hAnsi="Times New Roman" w:cs="Times New Roman"/>
            <w:color w:val="000000"/>
            <w:sz w:val="21"/>
            <w:szCs w:val="21"/>
          </w:rPr>
          <w:t xml:space="preserve">enthusiastic about </w:t>
        </w:r>
      </w:ins>
      <w:commentRangeEnd w:id="215"/>
      <w:ins w:id="218" w:author="Patrick M." w:date="2020-04-11T18:48:00Z">
        <w:r w:rsidR="007F104B">
          <w:rPr>
            <w:rStyle w:val="CommentReference"/>
            <w:rFonts w:asciiTheme="minorHAnsi" w:eastAsiaTheme="minorEastAsia" w:hAnsiTheme="minorHAnsi" w:cstheme="minorBidi"/>
            <w:kern w:val="2"/>
            <w:lang w:val="en-GB"/>
          </w:rPr>
          <w:commentReference w:id="215"/>
        </w:r>
      </w:ins>
      <w:r w:rsidRPr="00815D42">
        <w:rPr>
          <w:rFonts w:ascii="Times New Roman" w:eastAsiaTheme="minorHAnsi" w:hAnsi="Times New Roman" w:cs="Times New Roman"/>
          <w:color w:val="000000"/>
          <w:sz w:val="21"/>
          <w:szCs w:val="21"/>
        </w:rPr>
        <w:t xml:space="preserve">homework. </w:t>
      </w:r>
      <w:del w:id="219" w:author="Patrick M." w:date="2020-04-11T17:45:00Z">
        <w:r w:rsidRPr="00815D42" w:rsidDel="00702EB7">
          <w:rPr>
            <w:rFonts w:ascii="Times New Roman" w:eastAsiaTheme="minorHAnsi" w:hAnsi="Times New Roman" w:cs="Times New Roman"/>
            <w:color w:val="000000"/>
            <w:sz w:val="21"/>
            <w:szCs w:val="21"/>
          </w:rPr>
          <w:delText>In the first place, s</w:delText>
        </w:r>
      </w:del>
      <w:ins w:id="220" w:author="Patrick M." w:date="2020-04-11T17:45:00Z">
        <w:r w:rsidR="00702EB7">
          <w:rPr>
            <w:rFonts w:ascii="Times New Roman" w:eastAsiaTheme="minorHAnsi" w:hAnsi="Times New Roman" w:cs="Times New Roman"/>
            <w:color w:val="000000"/>
            <w:sz w:val="21"/>
            <w:szCs w:val="21"/>
          </w:rPr>
          <w:t>S</w:t>
        </w:r>
      </w:ins>
      <w:r w:rsidRPr="00815D42">
        <w:rPr>
          <w:rFonts w:ascii="Times New Roman" w:eastAsiaTheme="minorHAnsi" w:hAnsi="Times New Roman" w:cs="Times New Roman"/>
          <w:color w:val="000000"/>
          <w:sz w:val="21"/>
          <w:szCs w:val="21"/>
        </w:rPr>
        <w:t>tudying</w:t>
      </w:r>
      <w:ins w:id="221" w:author="Patrick M." w:date="2020-04-11T17:45:00Z">
        <w:r w:rsidR="00702EB7">
          <w:rPr>
            <w:rFonts w:ascii="Times New Roman" w:eastAsiaTheme="minorHAnsi" w:hAnsi="Times New Roman" w:cs="Times New Roman"/>
            <w:color w:val="000000"/>
            <w:sz w:val="21"/>
            <w:szCs w:val="21"/>
          </w:rPr>
          <w:t>, in fact,</w:t>
        </w:r>
      </w:ins>
      <w:r w:rsidRPr="00815D42">
        <w:rPr>
          <w:rFonts w:ascii="Times New Roman" w:eastAsiaTheme="minorHAnsi" w:hAnsi="Times New Roman" w:cs="Times New Roman"/>
          <w:color w:val="000000"/>
          <w:sz w:val="21"/>
          <w:szCs w:val="21"/>
        </w:rPr>
        <w:t xml:space="preserve"> is not something to be obliged</w:t>
      </w:r>
      <w:ins w:id="222" w:author="Patrick M." w:date="2020-04-11T17:45:00Z">
        <w:r w:rsidR="00702EB7">
          <w:rPr>
            <w:rFonts w:ascii="Times New Roman" w:eastAsiaTheme="minorHAnsi" w:hAnsi="Times New Roman" w:cs="Times New Roman"/>
            <w:color w:val="000000"/>
            <w:sz w:val="21"/>
            <w:szCs w:val="21"/>
          </w:rPr>
          <w:t xml:space="preserve"> but rather </w:t>
        </w:r>
      </w:ins>
      <w:del w:id="223" w:author="Patrick M." w:date="2020-04-11T17:45:00Z">
        <w:r w:rsidRPr="00815D42" w:rsidDel="00702EB7">
          <w:rPr>
            <w:rFonts w:ascii="Times New Roman" w:eastAsiaTheme="minorHAnsi" w:hAnsi="Times New Roman" w:cs="Times New Roman"/>
            <w:color w:val="000000"/>
            <w:sz w:val="21"/>
            <w:szCs w:val="21"/>
          </w:rPr>
          <w:delText xml:space="preserve">. It is something to </w:delText>
        </w:r>
      </w:del>
      <w:ins w:id="224" w:author="Patrick M." w:date="2020-04-11T17:45:00Z">
        <w:r w:rsidR="00702EB7">
          <w:rPr>
            <w:rFonts w:ascii="Times New Roman" w:eastAsiaTheme="minorHAnsi" w:hAnsi="Times New Roman" w:cs="Times New Roman"/>
            <w:color w:val="000000"/>
            <w:sz w:val="21"/>
            <w:szCs w:val="21"/>
          </w:rPr>
          <w:t xml:space="preserve">for </w:t>
        </w:r>
      </w:ins>
      <w:r w:rsidRPr="00815D42">
        <w:rPr>
          <w:rFonts w:ascii="Times New Roman" w:eastAsiaTheme="minorHAnsi" w:hAnsi="Times New Roman" w:cs="Times New Roman"/>
          <w:color w:val="000000"/>
          <w:sz w:val="21"/>
          <w:szCs w:val="21"/>
        </w:rPr>
        <w:t>satisfy</w:t>
      </w:r>
      <w:ins w:id="225" w:author="Patrick M." w:date="2020-04-11T17:45:00Z">
        <w:r w:rsidR="00702EB7">
          <w:rPr>
            <w:rFonts w:ascii="Times New Roman" w:eastAsiaTheme="minorHAnsi" w:hAnsi="Times New Roman" w:cs="Times New Roman"/>
            <w:color w:val="000000"/>
            <w:sz w:val="21"/>
            <w:szCs w:val="21"/>
          </w:rPr>
          <w:t>ing</w:t>
        </w:r>
      </w:ins>
      <w:r w:rsidRPr="00815D42">
        <w:rPr>
          <w:rFonts w:ascii="Times New Roman" w:eastAsiaTheme="minorHAnsi" w:hAnsi="Times New Roman" w:cs="Times New Roman"/>
          <w:color w:val="000000"/>
          <w:sz w:val="21"/>
          <w:szCs w:val="21"/>
        </w:rPr>
        <w:t xml:space="preserve"> intellectual curiosity. Imagine </w:t>
      </w:r>
      <w:del w:id="226" w:author="Patrick M." w:date="2020-04-11T17:46:00Z">
        <w:r w:rsidRPr="00815D42" w:rsidDel="00702EB7">
          <w:rPr>
            <w:rFonts w:ascii="Times New Roman" w:eastAsiaTheme="minorHAnsi" w:hAnsi="Times New Roman" w:cs="Times New Roman"/>
            <w:color w:val="000000"/>
            <w:sz w:val="21"/>
            <w:szCs w:val="21"/>
          </w:rPr>
          <w:delText xml:space="preserve">about one </w:delText>
        </w:r>
      </w:del>
      <w:ins w:id="227" w:author="Patrick M." w:date="2020-04-11T17:46:00Z">
        <w:r w:rsidR="00702EB7" w:rsidRPr="00815D42">
          <w:rPr>
            <w:rFonts w:ascii="Times New Roman" w:eastAsiaTheme="minorHAnsi" w:hAnsi="Times New Roman" w:cs="Times New Roman"/>
            <w:color w:val="000000"/>
            <w:sz w:val="21"/>
            <w:szCs w:val="21"/>
          </w:rPr>
          <w:t>one</w:t>
        </w:r>
        <w:r w:rsidR="00702EB7">
          <w:rPr>
            <w:rFonts w:ascii="Times New Roman" w:eastAsiaTheme="minorHAnsi" w:hAnsi="Times New Roman" w:cs="Times New Roman"/>
            <w:color w:val="000000"/>
            <w:sz w:val="21"/>
            <w:szCs w:val="21"/>
          </w:rPr>
          <w:t>-</w:t>
        </w:r>
      </w:ins>
      <w:r w:rsidRPr="00815D42">
        <w:rPr>
          <w:rFonts w:ascii="Times New Roman" w:eastAsiaTheme="minorHAnsi" w:hAnsi="Times New Roman" w:cs="Times New Roman"/>
          <w:color w:val="000000"/>
          <w:sz w:val="21"/>
          <w:szCs w:val="21"/>
        </w:rPr>
        <w:t xml:space="preserve">year old babies. They </w:t>
      </w:r>
      <w:ins w:id="228" w:author="Patrick M." w:date="2020-04-11T17:46:00Z">
        <w:r w:rsidR="00702EB7">
          <w:rPr>
            <w:rFonts w:ascii="Times New Roman" w:eastAsiaTheme="minorHAnsi" w:hAnsi="Times New Roman" w:cs="Times New Roman"/>
            <w:color w:val="000000"/>
            <w:sz w:val="21"/>
            <w:szCs w:val="21"/>
          </w:rPr>
          <w:t xml:space="preserve">are </w:t>
        </w:r>
      </w:ins>
      <w:r w:rsidRPr="00815D42">
        <w:rPr>
          <w:rFonts w:ascii="Times New Roman" w:eastAsiaTheme="minorHAnsi" w:hAnsi="Times New Roman" w:cs="Times New Roman"/>
          <w:color w:val="000000"/>
          <w:sz w:val="21"/>
          <w:szCs w:val="21"/>
        </w:rPr>
        <w:t>always look</w:t>
      </w:r>
      <w:ins w:id="229" w:author="Patrick M." w:date="2020-04-11T17:46:00Z">
        <w:r w:rsidR="00702EB7">
          <w:rPr>
            <w:rFonts w:ascii="Times New Roman" w:eastAsiaTheme="minorHAnsi" w:hAnsi="Times New Roman" w:cs="Times New Roman"/>
            <w:color w:val="000000"/>
            <w:sz w:val="21"/>
            <w:szCs w:val="21"/>
          </w:rPr>
          <w:t>ing</w:t>
        </w:r>
      </w:ins>
      <w:r w:rsidRPr="00815D42">
        <w:rPr>
          <w:rFonts w:ascii="Times New Roman" w:eastAsiaTheme="minorHAnsi" w:hAnsi="Times New Roman" w:cs="Times New Roman"/>
          <w:color w:val="000000"/>
          <w:sz w:val="21"/>
          <w:szCs w:val="21"/>
        </w:rPr>
        <w:t xml:space="preserve"> around, crawling from corner to corner</w:t>
      </w:r>
      <w:ins w:id="230" w:author="Patrick M." w:date="2020-04-11T17:46:00Z">
        <w:r w:rsidR="00702EB7">
          <w:rPr>
            <w:rFonts w:ascii="Times New Roman" w:eastAsiaTheme="minorHAnsi" w:hAnsi="Times New Roman" w:cs="Times New Roman"/>
            <w:color w:val="000000"/>
            <w:sz w:val="21"/>
            <w:szCs w:val="21"/>
          </w:rPr>
          <w:t>,</w:t>
        </w:r>
      </w:ins>
      <w:r w:rsidRPr="00815D42">
        <w:rPr>
          <w:rFonts w:ascii="Times New Roman" w:eastAsiaTheme="minorHAnsi" w:hAnsi="Times New Roman" w:cs="Times New Roman"/>
          <w:color w:val="000000"/>
          <w:sz w:val="21"/>
          <w:szCs w:val="21"/>
        </w:rPr>
        <w:t xml:space="preserve"> </w:t>
      </w:r>
      <w:commentRangeStart w:id="231"/>
      <w:r w:rsidRPr="00815D42">
        <w:rPr>
          <w:rFonts w:ascii="Times New Roman" w:eastAsiaTheme="minorHAnsi" w:hAnsi="Times New Roman" w:cs="Times New Roman"/>
          <w:color w:val="000000"/>
          <w:sz w:val="21"/>
          <w:szCs w:val="21"/>
        </w:rPr>
        <w:t>and touch</w:t>
      </w:r>
      <w:ins w:id="232" w:author="Patrick M." w:date="2020-04-11T17:46:00Z">
        <w:r w:rsidR="00702EB7">
          <w:rPr>
            <w:rFonts w:ascii="Times New Roman" w:eastAsiaTheme="minorHAnsi" w:hAnsi="Times New Roman" w:cs="Times New Roman"/>
            <w:color w:val="000000"/>
            <w:sz w:val="21"/>
            <w:szCs w:val="21"/>
          </w:rPr>
          <w:t>ing, even biting,</w:t>
        </w:r>
      </w:ins>
      <w:r w:rsidRPr="00815D42">
        <w:rPr>
          <w:rFonts w:ascii="Times New Roman" w:eastAsiaTheme="minorHAnsi" w:hAnsi="Times New Roman" w:cs="Times New Roman"/>
          <w:color w:val="000000"/>
          <w:sz w:val="21"/>
          <w:szCs w:val="21"/>
        </w:rPr>
        <w:t xml:space="preserve"> </w:t>
      </w:r>
      <w:del w:id="233" w:author="Patrick M." w:date="2020-04-11T17:46:00Z">
        <w:r w:rsidRPr="00815D42" w:rsidDel="00702EB7">
          <w:rPr>
            <w:rFonts w:ascii="Times New Roman" w:eastAsiaTheme="minorHAnsi" w:hAnsi="Times New Roman" w:cs="Times New Roman"/>
            <w:color w:val="000000"/>
            <w:sz w:val="21"/>
            <w:szCs w:val="21"/>
          </w:rPr>
          <w:delText xml:space="preserve">something </w:delText>
        </w:r>
      </w:del>
      <w:ins w:id="234" w:author="Patrick M." w:date="2020-04-11T17:46:00Z">
        <w:r w:rsidR="00702EB7">
          <w:rPr>
            <w:rFonts w:ascii="Times New Roman" w:eastAsiaTheme="minorHAnsi" w:hAnsi="Times New Roman" w:cs="Times New Roman"/>
            <w:color w:val="000000"/>
            <w:sz w:val="21"/>
            <w:szCs w:val="21"/>
          </w:rPr>
          <w:t xml:space="preserve">everything </w:t>
        </w:r>
      </w:ins>
      <w:commentRangeEnd w:id="231"/>
      <w:ins w:id="235" w:author="Patrick M." w:date="2020-04-11T18:48:00Z">
        <w:r w:rsidR="007F104B">
          <w:rPr>
            <w:rStyle w:val="CommentReference"/>
            <w:rFonts w:asciiTheme="minorHAnsi" w:eastAsiaTheme="minorEastAsia" w:hAnsiTheme="minorHAnsi" w:cstheme="minorBidi"/>
            <w:kern w:val="2"/>
            <w:lang w:val="en-GB"/>
          </w:rPr>
          <w:commentReference w:id="231"/>
        </w:r>
      </w:ins>
      <w:r w:rsidRPr="00815D42">
        <w:rPr>
          <w:rFonts w:ascii="Times New Roman" w:eastAsiaTheme="minorHAnsi" w:hAnsi="Times New Roman" w:cs="Times New Roman"/>
          <w:color w:val="000000"/>
          <w:sz w:val="21"/>
          <w:szCs w:val="21"/>
        </w:rPr>
        <w:t xml:space="preserve">unfamiliar </w:t>
      </w:r>
      <w:del w:id="236" w:author="Patrick M." w:date="2020-04-11T17:46:00Z">
        <w:r w:rsidRPr="00815D42" w:rsidDel="00702EB7">
          <w:rPr>
            <w:rFonts w:ascii="Times New Roman" w:eastAsiaTheme="minorHAnsi" w:hAnsi="Times New Roman" w:cs="Times New Roman"/>
            <w:color w:val="000000"/>
            <w:sz w:val="21"/>
            <w:szCs w:val="21"/>
          </w:rPr>
          <w:delText xml:space="preserve">with </w:delText>
        </w:r>
      </w:del>
      <w:ins w:id="237" w:author="Patrick M." w:date="2020-04-11T17:46:00Z">
        <w:r w:rsidR="00702EB7">
          <w:rPr>
            <w:rFonts w:ascii="Times New Roman" w:eastAsiaTheme="minorHAnsi" w:hAnsi="Times New Roman" w:cs="Times New Roman"/>
            <w:color w:val="000000"/>
            <w:sz w:val="21"/>
            <w:szCs w:val="21"/>
          </w:rPr>
          <w:t xml:space="preserve">to </w:t>
        </w:r>
      </w:ins>
      <w:r w:rsidRPr="00815D42">
        <w:rPr>
          <w:rFonts w:ascii="Times New Roman" w:eastAsiaTheme="minorHAnsi" w:hAnsi="Times New Roman" w:cs="Times New Roman"/>
          <w:color w:val="000000"/>
          <w:sz w:val="21"/>
          <w:szCs w:val="21"/>
        </w:rPr>
        <w:t>them</w:t>
      </w:r>
      <w:del w:id="238" w:author="Patrick M." w:date="2020-04-11T17:46:00Z">
        <w:r w:rsidRPr="00815D42" w:rsidDel="00702EB7">
          <w:rPr>
            <w:rFonts w:ascii="Times New Roman" w:eastAsiaTheme="minorHAnsi" w:hAnsi="Times New Roman" w:cs="Times New Roman"/>
            <w:color w:val="000000"/>
            <w:sz w:val="21"/>
            <w:szCs w:val="21"/>
          </w:rPr>
          <w:delText>, sometimes bite them</w:delText>
        </w:r>
      </w:del>
      <w:r w:rsidRPr="00815D42">
        <w:rPr>
          <w:rFonts w:ascii="Times New Roman" w:eastAsiaTheme="minorHAnsi" w:hAnsi="Times New Roman" w:cs="Times New Roman"/>
          <w:color w:val="000000"/>
          <w:sz w:val="21"/>
          <w:szCs w:val="21"/>
        </w:rPr>
        <w:t xml:space="preserve">. In this way, they learn new things and </w:t>
      </w:r>
      <w:commentRangeStart w:id="239"/>
      <w:del w:id="240" w:author="Patrick M." w:date="2020-04-11T18:49:00Z">
        <w:r w:rsidRPr="00815D42" w:rsidDel="007F104B">
          <w:rPr>
            <w:rFonts w:ascii="Times New Roman" w:eastAsiaTheme="minorHAnsi" w:hAnsi="Times New Roman" w:cs="Times New Roman"/>
            <w:color w:val="000000"/>
            <w:sz w:val="21"/>
            <w:szCs w:val="21"/>
          </w:rPr>
          <w:delText xml:space="preserve">spread </w:delText>
        </w:r>
      </w:del>
      <w:ins w:id="241" w:author="Patrick M." w:date="2020-04-11T18:49:00Z">
        <w:r w:rsidR="007F104B">
          <w:rPr>
            <w:rFonts w:ascii="Times New Roman" w:eastAsiaTheme="minorHAnsi" w:hAnsi="Times New Roman" w:cs="Times New Roman"/>
            <w:color w:val="000000"/>
            <w:sz w:val="21"/>
            <w:szCs w:val="21"/>
          </w:rPr>
          <w:t>expand</w:t>
        </w:r>
        <w:r w:rsidR="007F104B" w:rsidRPr="00815D42">
          <w:rPr>
            <w:rFonts w:ascii="Times New Roman" w:eastAsiaTheme="minorHAnsi" w:hAnsi="Times New Roman" w:cs="Times New Roman"/>
            <w:color w:val="000000"/>
            <w:sz w:val="21"/>
            <w:szCs w:val="21"/>
          </w:rPr>
          <w:t xml:space="preserve"> </w:t>
        </w:r>
      </w:ins>
      <w:r w:rsidRPr="00815D42">
        <w:rPr>
          <w:rFonts w:ascii="Times New Roman" w:eastAsiaTheme="minorHAnsi" w:hAnsi="Times New Roman" w:cs="Times New Roman"/>
          <w:color w:val="000000"/>
          <w:sz w:val="21"/>
          <w:szCs w:val="21"/>
        </w:rPr>
        <w:t xml:space="preserve">their </w:t>
      </w:r>
      <w:ins w:id="242" w:author="Patrick M." w:date="2020-04-11T17:47:00Z">
        <w:r w:rsidR="00702EB7">
          <w:rPr>
            <w:rFonts w:ascii="Times New Roman" w:eastAsiaTheme="minorHAnsi" w:hAnsi="Times New Roman" w:cs="Times New Roman"/>
            <w:color w:val="000000"/>
            <w:sz w:val="21"/>
            <w:szCs w:val="21"/>
          </w:rPr>
          <w:t xml:space="preserve">understanding </w:t>
        </w:r>
      </w:ins>
      <w:commentRangeEnd w:id="239"/>
      <w:ins w:id="243" w:author="Patrick M." w:date="2020-04-11T18:49:00Z">
        <w:r w:rsidR="007F104B">
          <w:rPr>
            <w:rStyle w:val="CommentReference"/>
            <w:rFonts w:asciiTheme="minorHAnsi" w:eastAsiaTheme="minorEastAsia" w:hAnsiTheme="minorHAnsi" w:cstheme="minorBidi"/>
            <w:kern w:val="2"/>
            <w:lang w:val="en-GB"/>
          </w:rPr>
          <w:commentReference w:id="239"/>
        </w:r>
      </w:ins>
      <w:ins w:id="244" w:author="Patrick M." w:date="2020-04-11T17:47:00Z">
        <w:r w:rsidR="00702EB7">
          <w:rPr>
            <w:rFonts w:ascii="Times New Roman" w:eastAsiaTheme="minorHAnsi" w:hAnsi="Times New Roman" w:cs="Times New Roman"/>
            <w:color w:val="000000"/>
            <w:sz w:val="21"/>
            <w:szCs w:val="21"/>
          </w:rPr>
          <w:t xml:space="preserve">of the </w:t>
        </w:r>
      </w:ins>
      <w:r w:rsidRPr="00815D42">
        <w:rPr>
          <w:rFonts w:ascii="Times New Roman" w:eastAsiaTheme="minorHAnsi" w:hAnsi="Times New Roman" w:cs="Times New Roman"/>
          <w:color w:val="000000"/>
          <w:sz w:val="21"/>
          <w:szCs w:val="21"/>
        </w:rPr>
        <w:t>world</w:t>
      </w:r>
      <w:del w:id="245" w:author="Patrick M." w:date="2020-04-11T17:47:00Z">
        <w:r w:rsidRPr="00815D42" w:rsidDel="00702EB7">
          <w:rPr>
            <w:rFonts w:ascii="Times New Roman" w:eastAsiaTheme="minorHAnsi" w:hAnsi="Times New Roman" w:cs="Times New Roman"/>
            <w:color w:val="000000"/>
            <w:sz w:val="21"/>
            <w:szCs w:val="21"/>
          </w:rPr>
          <w:delText>s</w:delText>
        </w:r>
      </w:del>
      <w:r w:rsidRPr="00815D42">
        <w:rPr>
          <w:rFonts w:ascii="Times New Roman" w:eastAsiaTheme="minorHAnsi" w:hAnsi="Times New Roman" w:cs="Times New Roman"/>
          <w:color w:val="000000"/>
          <w:sz w:val="21"/>
          <w:szCs w:val="21"/>
        </w:rPr>
        <w:t xml:space="preserve">. That’s how studying should be. It’s not good for students to be obliged to study by their teachers </w:t>
      </w:r>
      <w:del w:id="246" w:author="Patrick M." w:date="2020-04-11T17:47:00Z">
        <w:r w:rsidRPr="00815D42" w:rsidDel="00702EB7">
          <w:rPr>
            <w:rFonts w:ascii="Times New Roman" w:eastAsiaTheme="minorHAnsi" w:hAnsi="Times New Roman" w:cs="Times New Roman"/>
            <w:color w:val="000000"/>
            <w:sz w:val="21"/>
            <w:szCs w:val="21"/>
          </w:rPr>
          <w:delText xml:space="preserve">and </w:delText>
        </w:r>
      </w:del>
      <w:ins w:id="247" w:author="Patrick M." w:date="2020-04-11T17:47:00Z">
        <w:r w:rsidR="00702EB7">
          <w:rPr>
            <w:rFonts w:ascii="Times New Roman" w:eastAsiaTheme="minorHAnsi" w:hAnsi="Times New Roman" w:cs="Times New Roman"/>
            <w:color w:val="000000"/>
            <w:sz w:val="21"/>
            <w:szCs w:val="21"/>
          </w:rPr>
          <w:t>or parents</w:t>
        </w:r>
      </w:ins>
      <w:del w:id="248" w:author="Patrick M." w:date="2020-04-11T17:47:00Z">
        <w:r w:rsidRPr="00815D42" w:rsidDel="00702EB7">
          <w:rPr>
            <w:rFonts w:ascii="Times New Roman" w:eastAsiaTheme="minorHAnsi" w:hAnsi="Times New Roman" w:cs="Times New Roman"/>
            <w:color w:val="000000"/>
            <w:sz w:val="21"/>
            <w:szCs w:val="21"/>
          </w:rPr>
          <w:delText>mother</w:delText>
        </w:r>
      </w:del>
      <w:r w:rsidRPr="00815D42">
        <w:rPr>
          <w:rFonts w:ascii="Times New Roman" w:eastAsiaTheme="minorHAnsi" w:hAnsi="Times New Roman" w:cs="Times New Roman"/>
          <w:color w:val="000000"/>
          <w:sz w:val="21"/>
          <w:szCs w:val="21"/>
        </w:rPr>
        <w:t xml:space="preserve">. Being obliged will lead to </w:t>
      </w:r>
      <w:del w:id="249" w:author="Patrick M." w:date="2020-04-11T17:47:00Z">
        <w:r w:rsidRPr="00815D42" w:rsidDel="00702EB7">
          <w:rPr>
            <w:rFonts w:ascii="Times New Roman" w:eastAsiaTheme="minorHAnsi" w:hAnsi="Times New Roman" w:cs="Times New Roman"/>
            <w:color w:val="000000"/>
            <w:sz w:val="21"/>
            <w:szCs w:val="21"/>
          </w:rPr>
          <w:delText xml:space="preserve">some </w:delText>
        </w:r>
      </w:del>
      <w:r w:rsidRPr="00815D42">
        <w:rPr>
          <w:rFonts w:ascii="Times New Roman" w:eastAsiaTheme="minorHAnsi" w:hAnsi="Times New Roman" w:cs="Times New Roman"/>
          <w:color w:val="000000"/>
          <w:sz w:val="21"/>
          <w:szCs w:val="21"/>
        </w:rPr>
        <w:t xml:space="preserve">problems between family. That’s </w:t>
      </w:r>
      <w:del w:id="250" w:author="Patrick M." w:date="2020-04-11T17:47:00Z">
        <w:r w:rsidRPr="00815D42" w:rsidDel="00702EB7">
          <w:rPr>
            <w:rFonts w:ascii="Times New Roman" w:eastAsiaTheme="minorHAnsi" w:hAnsi="Times New Roman" w:cs="Times New Roman"/>
            <w:color w:val="000000"/>
            <w:sz w:val="21"/>
            <w:szCs w:val="21"/>
          </w:rPr>
          <w:delText xml:space="preserve">the </w:delText>
        </w:r>
      </w:del>
      <w:r w:rsidRPr="00815D42">
        <w:rPr>
          <w:rFonts w:ascii="Times New Roman" w:eastAsiaTheme="minorHAnsi" w:hAnsi="Times New Roman" w:cs="Times New Roman"/>
          <w:color w:val="000000"/>
          <w:sz w:val="21"/>
          <w:szCs w:val="21"/>
        </w:rPr>
        <w:t xml:space="preserve">one of </w:t>
      </w:r>
      <w:ins w:id="251" w:author="Patrick M." w:date="2020-04-11T17:47:00Z">
        <w:r w:rsidR="00702EB7">
          <w:rPr>
            <w:rFonts w:ascii="Times New Roman" w:eastAsiaTheme="minorHAnsi" w:hAnsi="Times New Roman" w:cs="Times New Roman"/>
            <w:color w:val="000000"/>
            <w:sz w:val="21"/>
            <w:szCs w:val="21"/>
          </w:rPr>
          <w:t xml:space="preserve">the reasons </w:t>
        </w:r>
      </w:ins>
      <w:del w:id="252" w:author="Patrick M." w:date="2020-04-11T17:47:00Z">
        <w:r w:rsidRPr="00815D42" w:rsidDel="00702EB7">
          <w:rPr>
            <w:rFonts w:ascii="Times New Roman" w:eastAsiaTheme="minorHAnsi" w:hAnsi="Times New Roman" w:cs="Times New Roman"/>
            <w:color w:val="000000"/>
            <w:sz w:val="21"/>
            <w:szCs w:val="21"/>
          </w:rPr>
          <w:delText xml:space="preserve">causes </w:delText>
        </w:r>
      </w:del>
      <w:r w:rsidRPr="00815D42">
        <w:rPr>
          <w:rFonts w:ascii="Times New Roman" w:eastAsiaTheme="minorHAnsi" w:hAnsi="Times New Roman" w:cs="Times New Roman"/>
          <w:color w:val="000000"/>
          <w:sz w:val="21"/>
          <w:szCs w:val="21"/>
        </w:rPr>
        <w:t>some students tend to dislike study</w:t>
      </w:r>
      <w:ins w:id="253" w:author="Patrick M." w:date="2020-04-11T17:47:00Z">
        <w:r w:rsidR="00702EB7">
          <w:rPr>
            <w:rFonts w:ascii="Times New Roman" w:eastAsiaTheme="minorHAnsi" w:hAnsi="Times New Roman" w:cs="Times New Roman"/>
            <w:color w:val="000000"/>
            <w:sz w:val="21"/>
            <w:szCs w:val="21"/>
          </w:rPr>
          <w:t>ing</w:t>
        </w:r>
      </w:ins>
      <w:r w:rsidRPr="00815D42">
        <w:rPr>
          <w:rFonts w:ascii="Times New Roman" w:eastAsiaTheme="minorHAnsi" w:hAnsi="Times New Roman" w:cs="Times New Roman"/>
          <w:color w:val="000000"/>
          <w:sz w:val="21"/>
          <w:szCs w:val="21"/>
        </w:rPr>
        <w:t>.</w:t>
      </w:r>
    </w:p>
    <w:p w14:paraId="430A9EC0" w14:textId="3A83A2B1" w:rsidR="00B32C51" w:rsidRPr="00815D42" w:rsidRDefault="00B32C51" w:rsidP="00B32C51">
      <w:pPr>
        <w:pStyle w:val="NormalWeb"/>
        <w:spacing w:before="0" w:beforeAutospacing="0" w:after="0" w:afterAutospacing="0"/>
        <w:rPr>
          <w:rFonts w:ascii="Times New Roman" w:eastAsiaTheme="minorHAnsi" w:hAnsi="Times New Roman" w:cs="Times New Roman"/>
          <w:color w:val="000000"/>
          <w:sz w:val="21"/>
          <w:szCs w:val="21"/>
        </w:rPr>
      </w:pPr>
      <w:r w:rsidRPr="00815D42">
        <w:rPr>
          <w:rFonts w:ascii="Times New Roman" w:eastAsiaTheme="minorHAnsi" w:hAnsi="Times New Roman" w:cs="Times New Roman"/>
          <w:color w:val="000000"/>
          <w:sz w:val="21"/>
          <w:szCs w:val="21"/>
        </w:rPr>
        <w:t xml:space="preserve">Next let me explain second reason. Some students have memorized </w:t>
      </w:r>
      <w:ins w:id="254" w:author="Patrick M." w:date="2020-04-11T17:53:00Z">
        <w:r w:rsidR="00621D6C">
          <w:rPr>
            <w:rFonts w:ascii="Times New Roman" w:eastAsiaTheme="minorHAnsi" w:hAnsi="Times New Roman" w:cs="Times New Roman"/>
            <w:color w:val="000000"/>
            <w:sz w:val="21"/>
            <w:szCs w:val="21"/>
          </w:rPr>
          <w:t xml:space="preserve">the </w:t>
        </w:r>
      </w:ins>
      <w:commentRangeStart w:id="255"/>
      <w:del w:id="256" w:author="Patrick M." w:date="2020-04-11T17:53:00Z">
        <w:r w:rsidRPr="00815D42" w:rsidDel="00621D6C">
          <w:rPr>
            <w:rFonts w:ascii="Times New Roman" w:eastAsiaTheme="minorHAnsi" w:hAnsi="Times New Roman" w:cs="Times New Roman"/>
            <w:color w:val="000000"/>
            <w:sz w:val="21"/>
            <w:szCs w:val="21"/>
          </w:rPr>
          <w:delText xml:space="preserve">wrong </w:delText>
        </w:r>
      </w:del>
      <w:ins w:id="257" w:author="Patrick M." w:date="2020-04-11T17:53:00Z">
        <w:r w:rsidR="00621D6C">
          <w:rPr>
            <w:rFonts w:ascii="Times New Roman" w:eastAsiaTheme="minorHAnsi" w:hAnsi="Times New Roman" w:cs="Times New Roman"/>
            <w:color w:val="000000"/>
            <w:sz w:val="21"/>
            <w:szCs w:val="21"/>
          </w:rPr>
          <w:t>i</w:t>
        </w:r>
      </w:ins>
      <w:ins w:id="258" w:author="Patrick M." w:date="2020-04-11T17:54:00Z">
        <w:r w:rsidR="00621D6C">
          <w:rPr>
            <w:rFonts w:ascii="Times New Roman" w:eastAsiaTheme="minorHAnsi" w:hAnsi="Times New Roman" w:cs="Times New Roman"/>
            <w:color w:val="000000"/>
            <w:sz w:val="21"/>
            <w:szCs w:val="21"/>
          </w:rPr>
          <w:t xml:space="preserve">ncorrect </w:t>
        </w:r>
      </w:ins>
      <w:commentRangeEnd w:id="255"/>
      <w:ins w:id="259" w:author="Patrick M." w:date="2020-04-11T18:52:00Z">
        <w:r w:rsidR="00D173C4">
          <w:rPr>
            <w:rStyle w:val="CommentReference"/>
            <w:rFonts w:asciiTheme="minorHAnsi" w:eastAsiaTheme="minorEastAsia" w:hAnsiTheme="minorHAnsi" w:cstheme="minorBidi"/>
            <w:kern w:val="2"/>
            <w:lang w:val="en-GB"/>
          </w:rPr>
          <w:commentReference w:id="255"/>
        </w:r>
      </w:ins>
      <w:ins w:id="260" w:author="Patrick M." w:date="2020-04-11T17:54:00Z">
        <w:r w:rsidR="00621D6C">
          <w:rPr>
            <w:rFonts w:ascii="Times New Roman" w:eastAsiaTheme="minorHAnsi" w:hAnsi="Times New Roman" w:cs="Times New Roman"/>
            <w:color w:val="000000"/>
            <w:sz w:val="21"/>
            <w:szCs w:val="21"/>
          </w:rPr>
          <w:t xml:space="preserve">way </w:t>
        </w:r>
      </w:ins>
      <w:del w:id="261" w:author="Patrick M." w:date="2020-04-11T17:54:00Z">
        <w:r w:rsidRPr="00815D42" w:rsidDel="00621D6C">
          <w:rPr>
            <w:rFonts w:ascii="Times New Roman" w:eastAsiaTheme="minorHAnsi" w:hAnsi="Times New Roman" w:cs="Times New Roman"/>
            <w:color w:val="000000"/>
            <w:sz w:val="21"/>
            <w:szCs w:val="21"/>
          </w:rPr>
          <w:delText xml:space="preserve">way </w:delText>
        </w:r>
      </w:del>
      <w:r w:rsidRPr="00815D42">
        <w:rPr>
          <w:rFonts w:ascii="Times New Roman" w:eastAsiaTheme="minorHAnsi" w:hAnsi="Times New Roman" w:cs="Times New Roman"/>
          <w:color w:val="000000"/>
          <w:sz w:val="21"/>
          <w:szCs w:val="21"/>
        </w:rPr>
        <w:t xml:space="preserve">to study </w:t>
      </w:r>
      <w:del w:id="262" w:author="Patrick M." w:date="2020-04-11T17:54:00Z">
        <w:r w:rsidRPr="00815D42" w:rsidDel="00621D6C">
          <w:rPr>
            <w:rFonts w:ascii="Times New Roman" w:eastAsiaTheme="minorHAnsi" w:hAnsi="Times New Roman" w:cs="Times New Roman"/>
            <w:color w:val="000000"/>
            <w:sz w:val="21"/>
            <w:szCs w:val="21"/>
          </w:rPr>
          <w:delText xml:space="preserve">by </w:delText>
        </w:r>
      </w:del>
      <w:ins w:id="263" w:author="Patrick M." w:date="2020-04-11T17:54:00Z">
        <w:r w:rsidR="00621D6C">
          <w:rPr>
            <w:rFonts w:ascii="Times New Roman" w:eastAsiaTheme="minorHAnsi" w:hAnsi="Times New Roman" w:cs="Times New Roman"/>
            <w:color w:val="000000"/>
            <w:sz w:val="21"/>
            <w:szCs w:val="21"/>
          </w:rPr>
          <w:t>with</w:t>
        </w:r>
        <w:r w:rsidR="00621D6C" w:rsidRPr="00815D42">
          <w:rPr>
            <w:rFonts w:ascii="Times New Roman" w:eastAsiaTheme="minorHAnsi" w:hAnsi="Times New Roman" w:cs="Times New Roman"/>
            <w:color w:val="000000"/>
            <w:sz w:val="21"/>
            <w:szCs w:val="21"/>
          </w:rPr>
          <w:t xml:space="preserve"> </w:t>
        </w:r>
      </w:ins>
      <w:r w:rsidRPr="00815D42">
        <w:rPr>
          <w:rFonts w:ascii="Times New Roman" w:eastAsiaTheme="minorHAnsi" w:hAnsi="Times New Roman" w:cs="Times New Roman"/>
          <w:color w:val="000000"/>
          <w:sz w:val="21"/>
          <w:szCs w:val="21"/>
        </w:rPr>
        <w:t xml:space="preserve">homework. I’ll give you some examples. In high school, students have lots of things to do, like </w:t>
      </w:r>
      <w:del w:id="264" w:author="Patrick M." w:date="2020-04-11T17:54:00Z">
        <w:r w:rsidRPr="00815D42" w:rsidDel="00621D6C">
          <w:rPr>
            <w:rFonts w:ascii="Times New Roman" w:eastAsiaTheme="minorHAnsi" w:hAnsi="Times New Roman" w:cs="Times New Roman"/>
            <w:color w:val="000000"/>
            <w:sz w:val="21"/>
            <w:szCs w:val="21"/>
          </w:rPr>
          <w:delText>hobby</w:delText>
        </w:r>
      </w:del>
      <w:ins w:id="265" w:author="Patrick M." w:date="2020-04-11T17:54:00Z">
        <w:r w:rsidR="00621D6C" w:rsidRPr="00815D42">
          <w:rPr>
            <w:rFonts w:ascii="Times New Roman" w:eastAsiaTheme="minorHAnsi" w:hAnsi="Times New Roman" w:cs="Times New Roman"/>
            <w:color w:val="000000"/>
            <w:sz w:val="21"/>
            <w:szCs w:val="21"/>
          </w:rPr>
          <w:t>hobb</w:t>
        </w:r>
        <w:r w:rsidR="00621D6C">
          <w:rPr>
            <w:rFonts w:ascii="Times New Roman" w:eastAsiaTheme="minorHAnsi" w:hAnsi="Times New Roman" w:cs="Times New Roman"/>
            <w:color w:val="000000"/>
            <w:sz w:val="21"/>
            <w:szCs w:val="21"/>
          </w:rPr>
          <w:t>ies</w:t>
        </w:r>
      </w:ins>
      <w:r w:rsidRPr="00815D42">
        <w:rPr>
          <w:rFonts w:ascii="Times New Roman" w:eastAsiaTheme="minorHAnsi" w:hAnsi="Times New Roman" w:cs="Times New Roman"/>
          <w:color w:val="000000"/>
          <w:sz w:val="21"/>
          <w:szCs w:val="21"/>
        </w:rPr>
        <w:t xml:space="preserve">, club </w:t>
      </w:r>
      <w:del w:id="266" w:author="Patrick M." w:date="2020-04-11T17:54:00Z">
        <w:r w:rsidRPr="00815D42" w:rsidDel="00621D6C">
          <w:rPr>
            <w:rFonts w:ascii="Times New Roman" w:eastAsiaTheme="minorHAnsi" w:hAnsi="Times New Roman" w:cs="Times New Roman"/>
            <w:color w:val="000000"/>
            <w:sz w:val="21"/>
            <w:szCs w:val="21"/>
          </w:rPr>
          <w:delText>activity</w:delText>
        </w:r>
      </w:del>
      <w:ins w:id="267" w:author="Patrick M." w:date="2020-04-11T17:54:00Z">
        <w:r w:rsidR="00621D6C" w:rsidRPr="00815D42">
          <w:rPr>
            <w:rFonts w:ascii="Times New Roman" w:eastAsiaTheme="minorHAnsi" w:hAnsi="Times New Roman" w:cs="Times New Roman"/>
            <w:color w:val="000000"/>
            <w:sz w:val="21"/>
            <w:szCs w:val="21"/>
          </w:rPr>
          <w:t>activit</w:t>
        </w:r>
        <w:r w:rsidR="00621D6C">
          <w:rPr>
            <w:rFonts w:ascii="Times New Roman" w:eastAsiaTheme="minorHAnsi" w:hAnsi="Times New Roman" w:cs="Times New Roman"/>
            <w:color w:val="000000"/>
            <w:sz w:val="21"/>
            <w:szCs w:val="21"/>
          </w:rPr>
          <w:t>ies</w:t>
        </w:r>
      </w:ins>
      <w:r w:rsidRPr="00815D42">
        <w:rPr>
          <w:rFonts w:ascii="Times New Roman" w:eastAsiaTheme="minorHAnsi" w:hAnsi="Times New Roman" w:cs="Times New Roman"/>
          <w:color w:val="000000"/>
          <w:sz w:val="21"/>
          <w:szCs w:val="21"/>
        </w:rPr>
        <w:t>, part-time job</w:t>
      </w:r>
      <w:ins w:id="268" w:author="Patrick M." w:date="2020-04-11T17:54:00Z">
        <w:r w:rsidR="00621D6C">
          <w:rPr>
            <w:rFonts w:ascii="Times New Roman" w:eastAsiaTheme="minorHAnsi" w:hAnsi="Times New Roman" w:cs="Times New Roman"/>
            <w:color w:val="000000"/>
            <w:sz w:val="21"/>
            <w:szCs w:val="21"/>
          </w:rPr>
          <w:t>s</w:t>
        </w:r>
      </w:ins>
      <w:r w:rsidRPr="00815D42">
        <w:rPr>
          <w:rFonts w:ascii="Times New Roman" w:eastAsiaTheme="minorHAnsi" w:hAnsi="Times New Roman" w:cs="Times New Roman"/>
          <w:color w:val="000000"/>
          <w:sz w:val="21"/>
          <w:szCs w:val="21"/>
        </w:rPr>
        <w:t xml:space="preserve"> and so on. So </w:t>
      </w:r>
      <w:del w:id="269" w:author="Patrick M." w:date="2020-04-11T17:54:00Z">
        <w:r w:rsidRPr="00815D42" w:rsidDel="00621D6C">
          <w:rPr>
            <w:rFonts w:ascii="Times New Roman" w:eastAsiaTheme="minorHAnsi" w:hAnsi="Times New Roman" w:cs="Times New Roman"/>
            <w:color w:val="000000"/>
            <w:sz w:val="21"/>
            <w:szCs w:val="21"/>
          </w:rPr>
          <w:delText xml:space="preserve">How </w:delText>
        </w:r>
      </w:del>
      <w:ins w:id="270" w:author="Patrick M." w:date="2020-04-11T17:54:00Z">
        <w:r w:rsidR="00621D6C">
          <w:rPr>
            <w:rFonts w:ascii="Times New Roman" w:eastAsiaTheme="minorHAnsi" w:hAnsi="Times New Roman" w:cs="Times New Roman"/>
            <w:color w:val="000000"/>
            <w:sz w:val="21"/>
            <w:szCs w:val="21"/>
          </w:rPr>
          <w:t>h</w:t>
        </w:r>
        <w:r w:rsidR="00621D6C" w:rsidRPr="00815D42">
          <w:rPr>
            <w:rFonts w:ascii="Times New Roman" w:eastAsiaTheme="minorHAnsi" w:hAnsi="Times New Roman" w:cs="Times New Roman"/>
            <w:color w:val="000000"/>
            <w:sz w:val="21"/>
            <w:szCs w:val="21"/>
          </w:rPr>
          <w:t xml:space="preserve">ow </w:t>
        </w:r>
      </w:ins>
      <w:r w:rsidRPr="00815D42">
        <w:rPr>
          <w:rFonts w:ascii="Times New Roman" w:eastAsiaTheme="minorHAnsi" w:hAnsi="Times New Roman" w:cs="Times New Roman"/>
          <w:color w:val="000000"/>
          <w:sz w:val="21"/>
          <w:szCs w:val="21"/>
        </w:rPr>
        <w:t xml:space="preserve">do students who have little time to do homework deal with it? Some of them do homework during class, which is inefficient not only </w:t>
      </w:r>
      <w:del w:id="271" w:author="Patrick M." w:date="2020-04-11T17:54:00Z">
        <w:r w:rsidRPr="00815D42" w:rsidDel="00621D6C">
          <w:rPr>
            <w:rFonts w:ascii="Times New Roman" w:eastAsiaTheme="minorHAnsi" w:hAnsi="Times New Roman" w:cs="Times New Roman"/>
            <w:color w:val="000000"/>
            <w:sz w:val="21"/>
            <w:szCs w:val="21"/>
          </w:rPr>
          <w:delText xml:space="preserve">to </w:delText>
        </w:r>
      </w:del>
      <w:proofErr w:type="gramStart"/>
      <w:ins w:id="272" w:author="Patrick M." w:date="2020-04-11T17:54:00Z">
        <w:r w:rsidR="00621D6C">
          <w:rPr>
            <w:rFonts w:ascii="Times New Roman" w:eastAsiaTheme="minorHAnsi" w:hAnsi="Times New Roman" w:cs="Times New Roman"/>
            <w:color w:val="000000"/>
            <w:sz w:val="21"/>
            <w:szCs w:val="21"/>
          </w:rPr>
          <w:t>with regard to</w:t>
        </w:r>
        <w:proofErr w:type="gramEnd"/>
        <w:r w:rsidR="00621D6C">
          <w:rPr>
            <w:rFonts w:ascii="Times New Roman" w:eastAsiaTheme="minorHAnsi" w:hAnsi="Times New Roman" w:cs="Times New Roman"/>
            <w:color w:val="000000"/>
            <w:sz w:val="21"/>
            <w:szCs w:val="21"/>
          </w:rPr>
          <w:t xml:space="preserve"> the </w:t>
        </w:r>
      </w:ins>
      <w:del w:id="273" w:author="Patrick M." w:date="2020-04-11T17:54:00Z">
        <w:r w:rsidRPr="00815D42" w:rsidDel="00621D6C">
          <w:rPr>
            <w:rFonts w:ascii="Times New Roman" w:eastAsiaTheme="minorHAnsi" w:hAnsi="Times New Roman" w:cs="Times New Roman"/>
            <w:color w:val="000000"/>
            <w:sz w:val="21"/>
            <w:szCs w:val="21"/>
          </w:rPr>
          <w:delText xml:space="preserve">do </w:delText>
        </w:r>
      </w:del>
      <w:r w:rsidRPr="00815D42">
        <w:rPr>
          <w:rFonts w:ascii="Times New Roman" w:eastAsiaTheme="minorHAnsi" w:hAnsi="Times New Roman" w:cs="Times New Roman"/>
          <w:color w:val="000000"/>
          <w:sz w:val="21"/>
          <w:szCs w:val="21"/>
        </w:rPr>
        <w:t xml:space="preserve">homework but also to </w:t>
      </w:r>
      <w:del w:id="274" w:author="Patrick M." w:date="2020-04-11T17:55:00Z">
        <w:r w:rsidRPr="00815D42" w:rsidDel="00621D6C">
          <w:rPr>
            <w:rFonts w:ascii="Times New Roman" w:eastAsiaTheme="minorHAnsi" w:hAnsi="Times New Roman" w:cs="Times New Roman"/>
            <w:color w:val="000000"/>
            <w:sz w:val="21"/>
            <w:szCs w:val="21"/>
          </w:rPr>
          <w:delText xml:space="preserve">take </w:delText>
        </w:r>
      </w:del>
      <w:ins w:id="275" w:author="Patrick M." w:date="2020-04-11T17:55:00Z">
        <w:r w:rsidR="00621D6C">
          <w:rPr>
            <w:rFonts w:ascii="Times New Roman" w:eastAsiaTheme="minorHAnsi" w:hAnsi="Times New Roman" w:cs="Times New Roman"/>
            <w:color w:val="000000"/>
            <w:sz w:val="21"/>
            <w:szCs w:val="21"/>
          </w:rPr>
          <w:t xml:space="preserve">the </w:t>
        </w:r>
      </w:ins>
      <w:r w:rsidRPr="00815D42">
        <w:rPr>
          <w:rFonts w:ascii="Times New Roman" w:eastAsiaTheme="minorHAnsi" w:hAnsi="Times New Roman" w:cs="Times New Roman"/>
          <w:color w:val="000000"/>
          <w:sz w:val="21"/>
          <w:szCs w:val="21"/>
        </w:rPr>
        <w:t xml:space="preserve">class. </w:t>
      </w:r>
      <w:commentRangeStart w:id="276"/>
      <w:r w:rsidRPr="00815D42">
        <w:rPr>
          <w:rFonts w:ascii="Times New Roman" w:eastAsiaTheme="minorHAnsi" w:hAnsi="Times New Roman" w:cs="Times New Roman"/>
          <w:color w:val="000000"/>
          <w:sz w:val="21"/>
          <w:szCs w:val="21"/>
        </w:rPr>
        <w:t xml:space="preserve">In </w:t>
      </w:r>
      <w:ins w:id="277" w:author="Patrick M." w:date="2020-04-11T17:55:00Z">
        <w:r w:rsidR="00621D6C">
          <w:rPr>
            <w:rFonts w:ascii="Times New Roman" w:eastAsiaTheme="minorHAnsi" w:hAnsi="Times New Roman" w:cs="Times New Roman"/>
            <w:color w:val="000000"/>
            <w:sz w:val="21"/>
            <w:szCs w:val="21"/>
          </w:rPr>
          <w:t xml:space="preserve">a </w:t>
        </w:r>
      </w:ins>
      <w:del w:id="278" w:author="Patrick M." w:date="2020-04-11T17:55:00Z">
        <w:r w:rsidRPr="00815D42" w:rsidDel="00621D6C">
          <w:rPr>
            <w:rFonts w:ascii="Times New Roman" w:eastAsiaTheme="minorHAnsi" w:hAnsi="Times New Roman" w:cs="Times New Roman"/>
            <w:color w:val="000000"/>
            <w:sz w:val="21"/>
            <w:szCs w:val="21"/>
          </w:rPr>
          <w:delText xml:space="preserve">worst </w:delText>
        </w:r>
      </w:del>
      <w:ins w:id="279" w:author="Patrick M." w:date="2020-04-11T17:55:00Z">
        <w:r w:rsidR="00621D6C" w:rsidRPr="00815D42">
          <w:rPr>
            <w:rFonts w:ascii="Times New Roman" w:eastAsiaTheme="minorHAnsi" w:hAnsi="Times New Roman" w:cs="Times New Roman"/>
            <w:color w:val="000000"/>
            <w:sz w:val="21"/>
            <w:szCs w:val="21"/>
          </w:rPr>
          <w:t>worst</w:t>
        </w:r>
        <w:r w:rsidR="00621D6C">
          <w:rPr>
            <w:rFonts w:ascii="Times New Roman" w:eastAsiaTheme="minorHAnsi" w:hAnsi="Times New Roman" w:cs="Times New Roman"/>
            <w:color w:val="000000"/>
            <w:sz w:val="21"/>
            <w:szCs w:val="21"/>
          </w:rPr>
          <w:t>-</w:t>
        </w:r>
      </w:ins>
      <w:r w:rsidRPr="00815D42">
        <w:rPr>
          <w:rFonts w:ascii="Times New Roman" w:eastAsiaTheme="minorHAnsi" w:hAnsi="Times New Roman" w:cs="Times New Roman"/>
          <w:color w:val="000000"/>
          <w:sz w:val="21"/>
          <w:szCs w:val="21"/>
        </w:rPr>
        <w:t>case</w:t>
      </w:r>
      <w:ins w:id="280" w:author="Patrick M." w:date="2020-04-11T17:55:00Z">
        <w:r w:rsidR="00621D6C">
          <w:rPr>
            <w:rFonts w:ascii="Times New Roman" w:eastAsiaTheme="minorHAnsi" w:hAnsi="Times New Roman" w:cs="Times New Roman"/>
            <w:color w:val="000000"/>
            <w:sz w:val="21"/>
            <w:szCs w:val="21"/>
          </w:rPr>
          <w:t xml:space="preserve"> scenario</w:t>
        </w:r>
      </w:ins>
      <w:r w:rsidRPr="00815D42">
        <w:rPr>
          <w:rFonts w:ascii="Times New Roman" w:eastAsiaTheme="minorHAnsi" w:hAnsi="Times New Roman" w:cs="Times New Roman"/>
          <w:color w:val="000000"/>
          <w:sz w:val="21"/>
          <w:szCs w:val="21"/>
        </w:rPr>
        <w:t xml:space="preserve">, </w:t>
      </w:r>
      <w:commentRangeEnd w:id="276"/>
      <w:r w:rsidR="007F104B">
        <w:rPr>
          <w:rStyle w:val="CommentReference"/>
          <w:rFonts w:asciiTheme="minorHAnsi" w:eastAsiaTheme="minorEastAsia" w:hAnsiTheme="minorHAnsi" w:cstheme="minorBidi"/>
          <w:kern w:val="2"/>
          <w:lang w:val="en-GB"/>
        </w:rPr>
        <w:commentReference w:id="276"/>
      </w:r>
      <w:r w:rsidRPr="00815D42">
        <w:rPr>
          <w:rFonts w:ascii="Times New Roman" w:eastAsiaTheme="minorHAnsi" w:hAnsi="Times New Roman" w:cs="Times New Roman"/>
          <w:color w:val="000000"/>
          <w:sz w:val="21"/>
          <w:szCs w:val="21"/>
        </w:rPr>
        <w:t xml:space="preserve">they </w:t>
      </w:r>
      <w:del w:id="281" w:author="Patrick M." w:date="2020-04-11T17:55:00Z">
        <w:r w:rsidRPr="00815D42" w:rsidDel="00621D6C">
          <w:rPr>
            <w:rFonts w:ascii="Times New Roman" w:eastAsiaTheme="minorHAnsi" w:hAnsi="Times New Roman" w:cs="Times New Roman"/>
            <w:color w:val="000000"/>
            <w:sz w:val="21"/>
            <w:szCs w:val="21"/>
          </w:rPr>
          <w:delText xml:space="preserve">just </w:delText>
        </w:r>
      </w:del>
      <w:r w:rsidRPr="00815D42">
        <w:rPr>
          <w:rFonts w:ascii="Times New Roman" w:eastAsiaTheme="minorHAnsi" w:hAnsi="Times New Roman" w:cs="Times New Roman"/>
          <w:color w:val="000000"/>
          <w:sz w:val="21"/>
          <w:szCs w:val="21"/>
        </w:rPr>
        <w:t xml:space="preserve">copy it from their classmates. Of course, </w:t>
      </w:r>
      <w:commentRangeStart w:id="282"/>
      <w:r w:rsidRPr="00815D42">
        <w:rPr>
          <w:rFonts w:ascii="Times New Roman" w:eastAsiaTheme="minorHAnsi" w:hAnsi="Times New Roman" w:cs="Times New Roman"/>
          <w:color w:val="000000"/>
          <w:sz w:val="21"/>
          <w:szCs w:val="21"/>
        </w:rPr>
        <w:t xml:space="preserve">it </w:t>
      </w:r>
      <w:del w:id="283" w:author="Patrick M." w:date="2020-04-11T17:56:00Z">
        <w:r w:rsidRPr="00815D42" w:rsidDel="00621D6C">
          <w:rPr>
            <w:rFonts w:ascii="Times New Roman" w:eastAsiaTheme="minorHAnsi" w:hAnsi="Times New Roman" w:cs="Times New Roman"/>
            <w:color w:val="000000"/>
            <w:sz w:val="21"/>
            <w:szCs w:val="21"/>
          </w:rPr>
          <w:delText xml:space="preserve">makes </w:delText>
        </w:r>
      </w:del>
      <w:ins w:id="284" w:author="Patrick M." w:date="2020-04-11T17:56:00Z">
        <w:r w:rsidR="00621D6C">
          <w:rPr>
            <w:rFonts w:ascii="Times New Roman" w:eastAsiaTheme="minorHAnsi" w:hAnsi="Times New Roman" w:cs="Times New Roman"/>
            <w:color w:val="000000"/>
            <w:sz w:val="21"/>
            <w:szCs w:val="21"/>
          </w:rPr>
          <w:t xml:space="preserve">means that they would learn </w:t>
        </w:r>
      </w:ins>
      <w:r w:rsidRPr="00815D42">
        <w:rPr>
          <w:rFonts w:ascii="Times New Roman" w:eastAsiaTheme="minorHAnsi" w:hAnsi="Times New Roman" w:cs="Times New Roman"/>
          <w:color w:val="000000"/>
          <w:sz w:val="21"/>
          <w:szCs w:val="21"/>
        </w:rPr>
        <w:t xml:space="preserve">nothing. But they </w:t>
      </w:r>
      <w:del w:id="285" w:author="Patrick M." w:date="2020-04-11T17:56:00Z">
        <w:r w:rsidRPr="00815D42" w:rsidDel="00621D6C">
          <w:rPr>
            <w:rFonts w:ascii="Times New Roman" w:eastAsiaTheme="minorHAnsi" w:hAnsi="Times New Roman" w:cs="Times New Roman"/>
            <w:color w:val="000000"/>
            <w:sz w:val="21"/>
            <w:szCs w:val="21"/>
          </w:rPr>
          <w:delText xml:space="preserve">get </w:delText>
        </w:r>
      </w:del>
      <w:ins w:id="286" w:author="Patrick M." w:date="2020-04-11T17:56:00Z">
        <w:r w:rsidR="00621D6C">
          <w:rPr>
            <w:rFonts w:ascii="Times New Roman" w:eastAsiaTheme="minorHAnsi" w:hAnsi="Times New Roman" w:cs="Times New Roman"/>
            <w:color w:val="000000"/>
            <w:sz w:val="21"/>
            <w:szCs w:val="21"/>
          </w:rPr>
          <w:t xml:space="preserve">receive a passing </w:t>
        </w:r>
      </w:ins>
      <w:r w:rsidRPr="00815D42">
        <w:rPr>
          <w:rFonts w:ascii="Times New Roman" w:eastAsiaTheme="minorHAnsi" w:hAnsi="Times New Roman" w:cs="Times New Roman"/>
          <w:color w:val="000000"/>
          <w:sz w:val="21"/>
          <w:szCs w:val="21"/>
        </w:rPr>
        <w:t xml:space="preserve">score </w:t>
      </w:r>
      <w:proofErr w:type="gramStart"/>
      <w:r w:rsidRPr="00815D42">
        <w:rPr>
          <w:rFonts w:ascii="Times New Roman" w:eastAsiaTheme="minorHAnsi" w:hAnsi="Times New Roman" w:cs="Times New Roman"/>
          <w:color w:val="000000"/>
          <w:sz w:val="21"/>
          <w:szCs w:val="21"/>
        </w:rPr>
        <w:t>as long as</w:t>
      </w:r>
      <w:proofErr w:type="gramEnd"/>
      <w:r w:rsidRPr="00815D42">
        <w:rPr>
          <w:rFonts w:ascii="Times New Roman" w:eastAsiaTheme="minorHAnsi" w:hAnsi="Times New Roman" w:cs="Times New Roman"/>
          <w:color w:val="000000"/>
          <w:sz w:val="21"/>
          <w:szCs w:val="21"/>
        </w:rPr>
        <w:t xml:space="preserve"> they </w:t>
      </w:r>
      <w:del w:id="287" w:author="Patrick M." w:date="2020-04-11T17:56:00Z">
        <w:r w:rsidRPr="00815D42" w:rsidDel="00621D6C">
          <w:rPr>
            <w:rFonts w:ascii="Times New Roman" w:eastAsiaTheme="minorHAnsi" w:hAnsi="Times New Roman" w:cs="Times New Roman"/>
            <w:color w:val="000000"/>
            <w:sz w:val="21"/>
            <w:szCs w:val="21"/>
          </w:rPr>
          <w:delText xml:space="preserve">do </w:delText>
        </w:r>
      </w:del>
      <w:ins w:id="288" w:author="Patrick M." w:date="2020-04-11T17:56:00Z">
        <w:r w:rsidR="00621D6C">
          <w:rPr>
            <w:rFonts w:ascii="Times New Roman" w:eastAsiaTheme="minorHAnsi" w:hAnsi="Times New Roman" w:cs="Times New Roman"/>
            <w:color w:val="000000"/>
            <w:sz w:val="21"/>
            <w:szCs w:val="21"/>
          </w:rPr>
          <w:t xml:space="preserve">finish </w:t>
        </w:r>
      </w:ins>
      <w:r w:rsidRPr="00815D42">
        <w:rPr>
          <w:rFonts w:ascii="Times New Roman" w:eastAsiaTheme="minorHAnsi" w:hAnsi="Times New Roman" w:cs="Times New Roman"/>
          <w:color w:val="000000"/>
          <w:sz w:val="21"/>
          <w:szCs w:val="21"/>
        </w:rPr>
        <w:t xml:space="preserve">homework </w:t>
      </w:r>
      <w:del w:id="289" w:author="Patrick M." w:date="2020-04-11T17:56:00Z">
        <w:r w:rsidRPr="00815D42" w:rsidDel="00621D6C">
          <w:rPr>
            <w:rFonts w:ascii="Times New Roman" w:eastAsiaTheme="minorHAnsi" w:hAnsi="Times New Roman" w:cs="Times New Roman"/>
            <w:color w:val="000000"/>
            <w:sz w:val="21"/>
            <w:szCs w:val="21"/>
          </w:rPr>
          <w:delText xml:space="preserve">and </w:delText>
        </w:r>
      </w:del>
      <w:ins w:id="290" w:author="Patrick M." w:date="2020-04-11T17:56:00Z">
        <w:r w:rsidR="00621D6C">
          <w:rPr>
            <w:rFonts w:ascii="Times New Roman" w:eastAsiaTheme="minorHAnsi" w:hAnsi="Times New Roman" w:cs="Times New Roman"/>
            <w:color w:val="000000"/>
            <w:sz w:val="21"/>
            <w:szCs w:val="21"/>
          </w:rPr>
          <w:t xml:space="preserve">without </w:t>
        </w:r>
      </w:ins>
      <w:del w:id="291" w:author="Patrick M." w:date="2020-04-11T17:56:00Z">
        <w:r w:rsidRPr="00815D42" w:rsidDel="00621D6C">
          <w:rPr>
            <w:rFonts w:ascii="Times New Roman" w:eastAsiaTheme="minorHAnsi" w:hAnsi="Times New Roman" w:cs="Times New Roman"/>
            <w:color w:val="000000"/>
            <w:sz w:val="21"/>
            <w:szCs w:val="21"/>
          </w:rPr>
          <w:delText xml:space="preserve">misunderstand </w:delText>
        </w:r>
      </w:del>
      <w:ins w:id="292" w:author="Patrick M." w:date="2020-04-11T17:56:00Z">
        <w:r w:rsidR="00621D6C">
          <w:rPr>
            <w:rFonts w:ascii="Times New Roman" w:eastAsiaTheme="minorHAnsi" w:hAnsi="Times New Roman" w:cs="Times New Roman"/>
            <w:color w:val="000000"/>
            <w:sz w:val="21"/>
            <w:szCs w:val="21"/>
          </w:rPr>
          <w:t xml:space="preserve">understanding </w:t>
        </w:r>
      </w:ins>
      <w:r w:rsidRPr="00815D42">
        <w:rPr>
          <w:rFonts w:ascii="Times New Roman" w:eastAsiaTheme="minorHAnsi" w:hAnsi="Times New Roman" w:cs="Times New Roman"/>
          <w:color w:val="000000"/>
          <w:sz w:val="21"/>
          <w:szCs w:val="21"/>
        </w:rPr>
        <w:t xml:space="preserve">how to </w:t>
      </w:r>
      <w:ins w:id="293" w:author="Patrick M." w:date="2020-04-11T17:56:00Z">
        <w:r w:rsidR="00621D6C">
          <w:rPr>
            <w:rFonts w:ascii="Times New Roman" w:eastAsiaTheme="minorHAnsi" w:hAnsi="Times New Roman" w:cs="Times New Roman"/>
            <w:color w:val="000000"/>
            <w:sz w:val="21"/>
            <w:szCs w:val="21"/>
          </w:rPr>
          <w:t xml:space="preserve">properly </w:t>
        </w:r>
      </w:ins>
      <w:r w:rsidRPr="00815D42">
        <w:rPr>
          <w:rFonts w:ascii="Times New Roman" w:eastAsiaTheme="minorHAnsi" w:hAnsi="Times New Roman" w:cs="Times New Roman"/>
          <w:color w:val="000000"/>
          <w:sz w:val="21"/>
          <w:szCs w:val="21"/>
        </w:rPr>
        <w:t xml:space="preserve">study. Who </w:t>
      </w:r>
      <w:del w:id="294" w:author="Patrick M." w:date="2020-04-11T17:56:00Z">
        <w:r w:rsidRPr="00815D42" w:rsidDel="00790F02">
          <w:rPr>
            <w:rFonts w:ascii="Times New Roman" w:eastAsiaTheme="minorHAnsi" w:hAnsi="Times New Roman" w:cs="Times New Roman"/>
            <w:color w:val="000000"/>
            <w:sz w:val="21"/>
            <w:szCs w:val="21"/>
          </w:rPr>
          <w:delText xml:space="preserve">says </w:delText>
        </w:r>
      </w:del>
      <w:ins w:id="295" w:author="Patrick M." w:date="2020-04-11T17:56:00Z">
        <w:r w:rsidR="00790F02">
          <w:rPr>
            <w:rFonts w:ascii="Times New Roman" w:eastAsiaTheme="minorHAnsi" w:hAnsi="Times New Roman" w:cs="Times New Roman"/>
            <w:color w:val="000000"/>
            <w:sz w:val="21"/>
            <w:szCs w:val="21"/>
          </w:rPr>
          <w:t xml:space="preserve">thinks </w:t>
        </w:r>
      </w:ins>
      <w:r w:rsidRPr="00815D42">
        <w:rPr>
          <w:rFonts w:ascii="Times New Roman" w:eastAsiaTheme="minorHAnsi" w:hAnsi="Times New Roman" w:cs="Times New Roman"/>
          <w:color w:val="000000"/>
          <w:sz w:val="21"/>
          <w:szCs w:val="21"/>
        </w:rPr>
        <w:t xml:space="preserve">homework works adequately in these situations? We should abolish homework in </w:t>
      </w:r>
      <w:commentRangeEnd w:id="282"/>
      <w:r w:rsidR="00D173C4">
        <w:rPr>
          <w:rStyle w:val="CommentReference"/>
          <w:rFonts w:asciiTheme="minorHAnsi" w:eastAsiaTheme="minorEastAsia" w:hAnsiTheme="minorHAnsi" w:cstheme="minorBidi"/>
          <w:kern w:val="2"/>
          <w:lang w:val="en-GB"/>
        </w:rPr>
        <w:commentReference w:id="282"/>
      </w:r>
      <w:r w:rsidRPr="00815D42">
        <w:rPr>
          <w:rFonts w:ascii="Times New Roman" w:eastAsiaTheme="minorHAnsi" w:hAnsi="Times New Roman" w:cs="Times New Roman"/>
          <w:color w:val="000000"/>
          <w:sz w:val="21"/>
          <w:szCs w:val="21"/>
        </w:rPr>
        <w:t xml:space="preserve">order to let students </w:t>
      </w:r>
      <w:del w:id="296" w:author="Patrick M." w:date="2020-04-11T17:57:00Z">
        <w:r w:rsidRPr="00815D42" w:rsidDel="00790F02">
          <w:rPr>
            <w:rFonts w:ascii="Times New Roman" w:eastAsiaTheme="minorHAnsi" w:hAnsi="Times New Roman" w:cs="Times New Roman"/>
            <w:color w:val="000000"/>
            <w:sz w:val="21"/>
            <w:szCs w:val="21"/>
          </w:rPr>
          <w:delText xml:space="preserve">to misunderstand </w:delText>
        </w:r>
      </w:del>
      <w:ins w:id="297" w:author="Patrick M." w:date="2020-04-11T17:57:00Z">
        <w:r w:rsidR="00790F02">
          <w:rPr>
            <w:rFonts w:ascii="Times New Roman" w:eastAsiaTheme="minorHAnsi" w:hAnsi="Times New Roman" w:cs="Times New Roman"/>
            <w:color w:val="000000"/>
            <w:sz w:val="21"/>
            <w:szCs w:val="21"/>
          </w:rPr>
          <w:t xml:space="preserve">understand the right and </w:t>
        </w:r>
      </w:ins>
      <w:r w:rsidRPr="00815D42">
        <w:rPr>
          <w:rFonts w:ascii="Times New Roman" w:eastAsiaTheme="minorHAnsi" w:hAnsi="Times New Roman" w:cs="Times New Roman"/>
          <w:color w:val="000000"/>
          <w:sz w:val="21"/>
          <w:szCs w:val="21"/>
        </w:rPr>
        <w:t>wrong way</w:t>
      </w:r>
      <w:ins w:id="298" w:author="Patrick M." w:date="2020-04-11T17:57:00Z">
        <w:r w:rsidR="00790F02">
          <w:rPr>
            <w:rFonts w:ascii="Times New Roman" w:eastAsiaTheme="minorHAnsi" w:hAnsi="Times New Roman" w:cs="Times New Roman"/>
            <w:color w:val="000000"/>
            <w:sz w:val="21"/>
            <w:szCs w:val="21"/>
          </w:rPr>
          <w:t>s</w:t>
        </w:r>
      </w:ins>
      <w:r w:rsidRPr="00815D42">
        <w:rPr>
          <w:rFonts w:ascii="Times New Roman" w:eastAsiaTheme="minorHAnsi" w:hAnsi="Times New Roman" w:cs="Times New Roman"/>
          <w:color w:val="000000"/>
          <w:sz w:val="21"/>
          <w:szCs w:val="21"/>
        </w:rPr>
        <w:t xml:space="preserve"> to study. For all these reasons, </w:t>
      </w:r>
      <w:commentRangeStart w:id="299"/>
      <w:r w:rsidRPr="00815D42">
        <w:rPr>
          <w:rFonts w:ascii="Times New Roman" w:eastAsiaTheme="minorHAnsi" w:hAnsi="Times New Roman" w:cs="Times New Roman"/>
          <w:color w:val="000000"/>
          <w:sz w:val="21"/>
          <w:szCs w:val="21"/>
        </w:rPr>
        <w:t xml:space="preserve">we </w:t>
      </w:r>
      <w:del w:id="300" w:author="Patrick M." w:date="2020-04-11T17:57:00Z">
        <w:r w:rsidRPr="00815D42" w:rsidDel="00790F02">
          <w:rPr>
            <w:rFonts w:ascii="Times New Roman" w:eastAsiaTheme="minorHAnsi" w:hAnsi="Times New Roman" w:cs="Times New Roman"/>
            <w:color w:val="000000"/>
            <w:sz w:val="21"/>
            <w:szCs w:val="21"/>
          </w:rPr>
          <w:delText>beg to propose</w:delText>
        </w:r>
      </w:del>
      <w:ins w:id="301" w:author="Patrick M." w:date="2020-04-11T17:57:00Z">
        <w:r w:rsidR="00790F02">
          <w:rPr>
            <w:rFonts w:ascii="Times New Roman" w:eastAsiaTheme="minorHAnsi" w:hAnsi="Times New Roman" w:cs="Times New Roman"/>
            <w:color w:val="000000"/>
            <w:sz w:val="21"/>
            <w:szCs w:val="21"/>
          </w:rPr>
          <w:t>strongly support the motion</w:t>
        </w:r>
      </w:ins>
      <w:r w:rsidRPr="00815D42">
        <w:rPr>
          <w:rFonts w:ascii="Times New Roman" w:eastAsiaTheme="minorHAnsi" w:hAnsi="Times New Roman" w:cs="Times New Roman"/>
          <w:color w:val="000000"/>
          <w:sz w:val="21"/>
          <w:szCs w:val="21"/>
        </w:rPr>
        <w:t xml:space="preserve">. </w:t>
      </w:r>
      <w:commentRangeEnd w:id="299"/>
      <w:r w:rsidR="00D173C4">
        <w:rPr>
          <w:rStyle w:val="CommentReference"/>
          <w:rFonts w:asciiTheme="minorHAnsi" w:eastAsiaTheme="minorEastAsia" w:hAnsiTheme="minorHAnsi" w:cstheme="minorBidi"/>
          <w:kern w:val="2"/>
          <w:lang w:val="en-GB"/>
        </w:rPr>
        <w:commentReference w:id="299"/>
      </w:r>
      <w:r w:rsidRPr="00815D42">
        <w:rPr>
          <w:rFonts w:ascii="Times New Roman" w:eastAsiaTheme="minorHAnsi" w:hAnsi="Times New Roman" w:cs="Times New Roman"/>
          <w:color w:val="000000"/>
          <w:sz w:val="21"/>
          <w:szCs w:val="21"/>
        </w:rPr>
        <w:t>Thank you.</w:t>
      </w:r>
    </w:p>
    <w:p w14:paraId="0979127B" w14:textId="77777777" w:rsidR="00B32C51" w:rsidRPr="00815D42" w:rsidRDefault="00B32C51" w:rsidP="00B32C51">
      <w:pPr>
        <w:pStyle w:val="NormalWeb"/>
        <w:spacing w:before="0" w:beforeAutospacing="0" w:after="0" w:afterAutospacing="0"/>
        <w:rPr>
          <w:rFonts w:ascii="Times New Roman" w:eastAsiaTheme="minorHAnsi" w:hAnsi="Times New Roman" w:cs="Times New Roman"/>
          <w:color w:val="000000"/>
          <w:sz w:val="21"/>
          <w:szCs w:val="21"/>
        </w:rPr>
      </w:pPr>
    </w:p>
    <w:p w14:paraId="04C6AD4A" w14:textId="77777777" w:rsidR="00B32C51" w:rsidRPr="00815D42" w:rsidRDefault="00B32C51" w:rsidP="00B32C51">
      <w:pPr>
        <w:pStyle w:val="NormalWeb"/>
        <w:spacing w:before="0" w:beforeAutospacing="0" w:after="0" w:afterAutospacing="0"/>
        <w:rPr>
          <w:rFonts w:ascii="Times New Roman" w:hAnsi="Times New Roman" w:cs="Times New Roman"/>
          <w:color w:val="000000"/>
          <w:sz w:val="22"/>
          <w:szCs w:val="22"/>
        </w:rPr>
      </w:pPr>
    </w:p>
    <w:p w14:paraId="54F290A0" w14:textId="77777777" w:rsidR="00B32C51" w:rsidRPr="00815D42" w:rsidRDefault="00B32C51" w:rsidP="00B32C51">
      <w:pPr>
        <w:pStyle w:val="NormalWeb"/>
        <w:spacing w:before="0" w:beforeAutospacing="0" w:after="0" w:afterAutospacing="0"/>
        <w:rPr>
          <w:rFonts w:ascii="Times New Roman" w:hAnsi="Times New Roman" w:cs="Times New Roman"/>
          <w:color w:val="000000"/>
          <w:sz w:val="22"/>
          <w:szCs w:val="22"/>
        </w:rPr>
      </w:pPr>
    </w:p>
    <w:p w14:paraId="78A3326C" w14:textId="77777777" w:rsidR="00B32C51" w:rsidRPr="00815D42" w:rsidRDefault="00B32C51" w:rsidP="00B32C51">
      <w:pPr>
        <w:widowControl/>
        <w:jc w:val="left"/>
        <w:rPr>
          <w:rFonts w:ascii="Times New Roman" w:hAnsi="Times New Roman" w:cs="Times New Roman"/>
        </w:rPr>
      </w:pPr>
      <w:r w:rsidRPr="00815D42">
        <w:rPr>
          <w:rFonts w:ascii="Times New Roman" w:hAnsi="Times New Roman" w:cs="Times New Roman"/>
        </w:rPr>
        <w:br w:type="page"/>
      </w:r>
    </w:p>
    <w:p w14:paraId="27D25372" w14:textId="77777777" w:rsidR="00B32C51" w:rsidRPr="00815D42" w:rsidRDefault="00B32C51" w:rsidP="00B32C51">
      <w:pPr>
        <w:rPr>
          <w:rFonts w:ascii="Times New Roman" w:hAnsi="Times New Roman" w:cs="Times New Roman"/>
        </w:rPr>
      </w:pPr>
      <w:r w:rsidRPr="00815D42">
        <w:rPr>
          <w:rFonts w:ascii="Times New Roman" w:hAnsi="Times New Roman" w:cs="Times New Roman"/>
        </w:rPr>
        <w:lastRenderedPageBreak/>
        <w:t>5 (406 words)</w:t>
      </w:r>
    </w:p>
    <w:p w14:paraId="4AD7F9C8" w14:textId="77777777" w:rsidR="00B32C51" w:rsidRPr="00815D42" w:rsidRDefault="00B32C51" w:rsidP="00B32C51">
      <w:pPr>
        <w:rPr>
          <w:rFonts w:ascii="Times New Roman" w:hAnsi="Times New Roman" w:cs="Times New Roman"/>
        </w:rPr>
      </w:pPr>
    </w:p>
    <w:p w14:paraId="5A963E6D" w14:textId="77777777" w:rsidR="00B32C51" w:rsidRPr="00815D42" w:rsidRDefault="00B32C51" w:rsidP="00B32C51">
      <w:pPr>
        <w:rPr>
          <w:rFonts w:ascii="Times New Roman" w:hAnsi="Times New Roman" w:cs="Times New Roman"/>
        </w:rPr>
      </w:pPr>
    </w:p>
    <w:p w14:paraId="50E5D475" w14:textId="1CBA46E7" w:rsidR="00B32C51" w:rsidRPr="00815D42" w:rsidRDefault="00B32C51" w:rsidP="00B32C51">
      <w:pPr>
        <w:rPr>
          <w:rFonts w:ascii="Times New Roman" w:hAnsi="Times New Roman" w:cs="Times New Roman"/>
        </w:rPr>
      </w:pPr>
      <w:r w:rsidRPr="00815D42">
        <w:rPr>
          <w:rFonts w:ascii="Times New Roman" w:hAnsi="Times New Roman" w:cs="Times New Roman"/>
        </w:rPr>
        <w:t xml:space="preserve">Hello everyone. Today’s motion is “Homework should be abolished”. We </w:t>
      </w:r>
      <w:del w:id="302" w:author="Patrick M." w:date="2020-04-11T13:54:00Z">
        <w:r w:rsidRPr="00815D42" w:rsidDel="00597AF7">
          <w:rPr>
            <w:rFonts w:ascii="Times New Roman" w:hAnsi="Times New Roman" w:cs="Times New Roman"/>
          </w:rPr>
          <w:delText xml:space="preserve">define </w:delText>
        </w:r>
      </w:del>
      <w:ins w:id="303" w:author="Patrick M." w:date="2020-04-11T13:54:00Z">
        <w:r w:rsidR="00597AF7">
          <w:rPr>
            <w:rFonts w:ascii="Times New Roman" w:hAnsi="Times New Roman" w:cs="Times New Roman"/>
          </w:rPr>
          <w:t xml:space="preserve">argue </w:t>
        </w:r>
      </w:ins>
      <w:r w:rsidRPr="00815D42">
        <w:rPr>
          <w:rFonts w:ascii="Times New Roman" w:hAnsi="Times New Roman" w:cs="Times New Roman"/>
        </w:rPr>
        <w:t>that all elementary schools should abolish homework</w:t>
      </w:r>
      <w:del w:id="304" w:author="Patrick M." w:date="2020-04-11T13:54:00Z">
        <w:r w:rsidRPr="00815D42" w:rsidDel="00597AF7">
          <w:rPr>
            <w:rFonts w:ascii="Times New Roman" w:hAnsi="Times New Roman" w:cs="Times New Roman"/>
          </w:rPr>
          <w:delText xml:space="preserve">. </w:delText>
        </w:r>
      </w:del>
      <w:ins w:id="305" w:author="Patrick M." w:date="2020-04-11T13:54:00Z">
        <w:r w:rsidR="00597AF7">
          <w:rPr>
            <w:rFonts w:ascii="Times New Roman" w:hAnsi="Times New Roman" w:cs="Times New Roman"/>
          </w:rPr>
          <w:t xml:space="preserve"> because</w:t>
        </w:r>
        <w:r w:rsidR="00597AF7" w:rsidRPr="00815D42">
          <w:rPr>
            <w:rFonts w:ascii="Times New Roman" w:hAnsi="Times New Roman" w:cs="Times New Roman"/>
          </w:rPr>
          <w:t xml:space="preserve"> </w:t>
        </w:r>
      </w:ins>
      <w:del w:id="306" w:author="Patrick M." w:date="2020-04-11T13:54:00Z">
        <w:r w:rsidRPr="00815D42" w:rsidDel="00597AF7">
          <w:rPr>
            <w:rFonts w:ascii="Times New Roman" w:hAnsi="Times New Roman" w:cs="Times New Roman"/>
          </w:rPr>
          <w:delText xml:space="preserve">We </w:delText>
        </w:r>
      </w:del>
      <w:ins w:id="307" w:author="Patrick M." w:date="2020-04-11T13:54:00Z">
        <w:r w:rsidR="00597AF7">
          <w:rPr>
            <w:rFonts w:ascii="Times New Roman" w:hAnsi="Times New Roman" w:cs="Times New Roman"/>
          </w:rPr>
          <w:t>w</w:t>
        </w:r>
        <w:r w:rsidR="00597AF7" w:rsidRPr="00815D42">
          <w:rPr>
            <w:rFonts w:ascii="Times New Roman" w:hAnsi="Times New Roman" w:cs="Times New Roman"/>
          </w:rPr>
          <w:t xml:space="preserve">e </w:t>
        </w:r>
      </w:ins>
      <w:r w:rsidRPr="00815D42">
        <w:rPr>
          <w:rFonts w:ascii="Times New Roman" w:hAnsi="Times New Roman" w:cs="Times New Roman"/>
        </w:rPr>
        <w:t xml:space="preserve">believe that it is the responsibility of “schools” not “home” to teach all the </w:t>
      </w:r>
      <w:commentRangeStart w:id="308"/>
      <w:del w:id="309" w:author="Patrick M." w:date="2020-04-11T13:55:00Z">
        <w:r w:rsidRPr="00815D42" w:rsidDel="00597AF7">
          <w:rPr>
            <w:rFonts w:ascii="Times New Roman" w:hAnsi="Times New Roman" w:cs="Times New Roman"/>
          </w:rPr>
          <w:delText xml:space="preserve">basic </w:delText>
        </w:r>
      </w:del>
      <w:ins w:id="310" w:author="Patrick M." w:date="2020-04-11T13:55:00Z">
        <w:r w:rsidR="00597AF7">
          <w:rPr>
            <w:rFonts w:ascii="Times New Roman" w:hAnsi="Times New Roman" w:cs="Times New Roman"/>
          </w:rPr>
          <w:t xml:space="preserve">necessary </w:t>
        </w:r>
      </w:ins>
      <w:r w:rsidRPr="00815D42">
        <w:rPr>
          <w:rFonts w:ascii="Times New Roman" w:hAnsi="Times New Roman" w:cs="Times New Roman"/>
        </w:rPr>
        <w:t xml:space="preserve">and important </w:t>
      </w:r>
      <w:del w:id="311" w:author="Patrick M." w:date="2020-04-11T13:55:00Z">
        <w:r w:rsidRPr="00815D42" w:rsidDel="00597AF7">
          <w:rPr>
            <w:rFonts w:ascii="Times New Roman" w:hAnsi="Times New Roman" w:cs="Times New Roman"/>
          </w:rPr>
          <w:delText xml:space="preserve">things </w:delText>
        </w:r>
      </w:del>
      <w:ins w:id="312" w:author="Patrick M." w:date="2020-04-11T13:55:00Z">
        <w:r w:rsidR="00597AF7">
          <w:rPr>
            <w:rFonts w:ascii="Times New Roman" w:hAnsi="Times New Roman" w:cs="Times New Roman"/>
          </w:rPr>
          <w:t xml:space="preserve">lessons, </w:t>
        </w:r>
      </w:ins>
      <w:commentRangeEnd w:id="308"/>
      <w:ins w:id="313" w:author="Patrick M." w:date="2020-04-11T18:53:00Z">
        <w:r w:rsidR="00D173C4">
          <w:rPr>
            <w:rStyle w:val="CommentReference"/>
            <w:lang w:val="en-GB"/>
          </w:rPr>
          <w:commentReference w:id="308"/>
        </w:r>
      </w:ins>
      <w:r w:rsidRPr="00815D42">
        <w:rPr>
          <w:rFonts w:ascii="Times New Roman" w:hAnsi="Times New Roman" w:cs="Times New Roman"/>
        </w:rPr>
        <w:t>including academic content</w:t>
      </w:r>
      <w:ins w:id="314" w:author="Patrick M." w:date="2020-04-11T13:55:00Z">
        <w:r w:rsidR="00597AF7">
          <w:rPr>
            <w:rFonts w:ascii="Times New Roman" w:hAnsi="Times New Roman" w:cs="Times New Roman"/>
          </w:rPr>
          <w:t>,</w:t>
        </w:r>
      </w:ins>
      <w:del w:id="315" w:author="Patrick M." w:date="2020-04-11T13:55:00Z">
        <w:r w:rsidRPr="00815D42" w:rsidDel="00597AF7">
          <w:rPr>
            <w:rFonts w:ascii="Times New Roman" w:hAnsi="Times New Roman" w:cs="Times New Roman"/>
          </w:rPr>
          <w:delText>s</w:delText>
        </w:r>
      </w:del>
      <w:r w:rsidRPr="00815D42">
        <w:rPr>
          <w:rFonts w:ascii="Times New Roman" w:hAnsi="Times New Roman" w:cs="Times New Roman"/>
        </w:rPr>
        <w:t xml:space="preserve"> to </w:t>
      </w:r>
      <w:del w:id="316" w:author="Patrick M." w:date="2020-04-11T13:55:00Z">
        <w:r w:rsidRPr="00815D42" w:rsidDel="00597AF7">
          <w:rPr>
            <w:rFonts w:ascii="Times New Roman" w:hAnsi="Times New Roman" w:cs="Times New Roman"/>
          </w:rPr>
          <w:delText xml:space="preserve">the </w:delText>
        </w:r>
      </w:del>
      <w:r w:rsidRPr="00815D42">
        <w:rPr>
          <w:rFonts w:ascii="Times New Roman" w:hAnsi="Times New Roman" w:cs="Times New Roman"/>
        </w:rPr>
        <w:t xml:space="preserve">students. That is the </w:t>
      </w:r>
      <w:del w:id="317" w:author="Patrick M." w:date="2020-04-11T13:55:00Z">
        <w:r w:rsidRPr="00815D42" w:rsidDel="00597AF7">
          <w:rPr>
            <w:rFonts w:ascii="Times New Roman" w:hAnsi="Times New Roman" w:cs="Times New Roman"/>
          </w:rPr>
          <w:delText xml:space="preserve">stance </w:delText>
        </w:r>
      </w:del>
      <w:ins w:id="318" w:author="Patrick M." w:date="2020-04-11T13:55:00Z">
        <w:r w:rsidR="00597AF7">
          <w:rPr>
            <w:rFonts w:ascii="Times New Roman" w:hAnsi="Times New Roman" w:cs="Times New Roman"/>
          </w:rPr>
          <w:t xml:space="preserve">perspective </w:t>
        </w:r>
      </w:ins>
      <w:r w:rsidRPr="00815D42">
        <w:rPr>
          <w:rFonts w:ascii="Times New Roman" w:hAnsi="Times New Roman" w:cs="Times New Roman"/>
        </w:rPr>
        <w:t>from the government</w:t>
      </w:r>
      <w:del w:id="319" w:author="Patrick M." w:date="2020-04-11T13:55:00Z">
        <w:r w:rsidRPr="00815D42" w:rsidDel="00597AF7">
          <w:rPr>
            <w:rFonts w:ascii="Times New Roman" w:hAnsi="Times New Roman" w:cs="Times New Roman"/>
          </w:rPr>
          <w:delText xml:space="preserve"> bench</w:delText>
        </w:r>
      </w:del>
      <w:r w:rsidRPr="00815D42">
        <w:rPr>
          <w:rFonts w:ascii="Times New Roman" w:hAnsi="Times New Roman" w:cs="Times New Roman"/>
        </w:rPr>
        <w:t xml:space="preserve">. </w:t>
      </w:r>
      <w:del w:id="320" w:author="Patrick M." w:date="2020-04-11T13:55:00Z">
        <w:r w:rsidRPr="00815D42" w:rsidDel="00597AF7">
          <w:rPr>
            <w:rFonts w:ascii="Times New Roman" w:hAnsi="Times New Roman" w:cs="Times New Roman"/>
          </w:rPr>
          <w:delText>Then, l</w:delText>
        </w:r>
      </w:del>
      <w:ins w:id="321" w:author="Patrick M." w:date="2020-04-11T13:55:00Z">
        <w:r w:rsidR="00597AF7">
          <w:rPr>
            <w:rFonts w:ascii="Times New Roman" w:hAnsi="Times New Roman" w:cs="Times New Roman"/>
          </w:rPr>
          <w:t>L</w:t>
        </w:r>
      </w:ins>
      <w:r w:rsidRPr="00815D42">
        <w:rPr>
          <w:rFonts w:ascii="Times New Roman" w:hAnsi="Times New Roman" w:cs="Times New Roman"/>
        </w:rPr>
        <w:t xml:space="preserve">et me explain our two </w:t>
      </w:r>
      <w:commentRangeStart w:id="322"/>
      <w:r w:rsidRPr="00815D42">
        <w:rPr>
          <w:rFonts w:ascii="Times New Roman" w:hAnsi="Times New Roman" w:cs="Times New Roman"/>
        </w:rPr>
        <w:t>points</w:t>
      </w:r>
      <w:del w:id="323" w:author="Patrick M." w:date="2020-04-11T13:55:00Z">
        <w:r w:rsidRPr="00815D42" w:rsidDel="00597AF7">
          <w:rPr>
            <w:rFonts w:ascii="Times New Roman" w:hAnsi="Times New Roman" w:cs="Times New Roman"/>
          </w:rPr>
          <w:delText xml:space="preserve">. </w:delText>
        </w:r>
      </w:del>
      <w:ins w:id="324" w:author="Patrick M." w:date="2020-04-11T13:55:00Z">
        <w:r w:rsidR="00597AF7">
          <w:rPr>
            <w:rFonts w:ascii="Times New Roman" w:hAnsi="Times New Roman" w:cs="Times New Roman"/>
          </w:rPr>
          <w:t>:</w:t>
        </w:r>
        <w:r w:rsidR="00597AF7" w:rsidRPr="00815D42">
          <w:rPr>
            <w:rFonts w:ascii="Times New Roman" w:hAnsi="Times New Roman" w:cs="Times New Roman"/>
          </w:rPr>
          <w:t xml:space="preserve"> </w:t>
        </w:r>
      </w:ins>
      <w:del w:id="325" w:author="Patrick M." w:date="2020-04-11T13:55:00Z">
        <w:r w:rsidRPr="00815D42" w:rsidDel="00597AF7">
          <w:rPr>
            <w:rFonts w:ascii="Times New Roman" w:hAnsi="Times New Roman" w:cs="Times New Roman"/>
          </w:rPr>
          <w:delText>The f</w:delText>
        </w:r>
      </w:del>
      <w:ins w:id="326" w:author="Patrick M." w:date="2020-04-11T13:56:00Z">
        <w:r w:rsidR="00597AF7">
          <w:rPr>
            <w:rFonts w:ascii="Times New Roman" w:hAnsi="Times New Roman" w:cs="Times New Roman"/>
          </w:rPr>
          <w:t>The first point is</w:t>
        </w:r>
      </w:ins>
      <w:del w:id="327" w:author="Patrick M." w:date="2020-04-11T13:56:00Z">
        <w:r w:rsidRPr="00815D42" w:rsidDel="00597AF7">
          <w:rPr>
            <w:rFonts w:ascii="Times New Roman" w:hAnsi="Times New Roman" w:cs="Times New Roman"/>
          </w:rPr>
          <w:delText>irst</w:delText>
        </w:r>
      </w:del>
      <w:ins w:id="328" w:author="Patrick M." w:date="2020-04-11T13:56:00Z">
        <w:r w:rsidR="00597AF7">
          <w:rPr>
            <w:rFonts w:ascii="Times New Roman" w:hAnsi="Times New Roman" w:cs="Times New Roman"/>
          </w:rPr>
          <w:t xml:space="preserve"> the </w:t>
        </w:r>
      </w:ins>
      <w:ins w:id="329" w:author="Patrick M." w:date="2020-04-11T13:55:00Z">
        <w:r w:rsidR="00597AF7">
          <w:rPr>
            <w:rFonts w:ascii="Times New Roman" w:hAnsi="Times New Roman" w:cs="Times New Roman"/>
          </w:rPr>
          <w:t xml:space="preserve"> </w:t>
        </w:r>
      </w:ins>
      <w:del w:id="330" w:author="Patrick M." w:date="2020-04-11T13:55:00Z">
        <w:r w:rsidRPr="00815D42" w:rsidDel="00597AF7">
          <w:rPr>
            <w:rFonts w:ascii="Times New Roman" w:hAnsi="Times New Roman" w:cs="Times New Roman"/>
          </w:rPr>
          <w:delText xml:space="preserve"> point is </w:delText>
        </w:r>
      </w:del>
      <w:r w:rsidRPr="00815D42">
        <w:rPr>
          <w:rFonts w:ascii="Times New Roman" w:hAnsi="Times New Roman" w:cs="Times New Roman"/>
        </w:rPr>
        <w:t>“</w:t>
      </w:r>
      <w:del w:id="331" w:author="Patrick M." w:date="2020-04-11T13:55:00Z">
        <w:r w:rsidRPr="00815D42" w:rsidDel="00597AF7">
          <w:rPr>
            <w:rFonts w:ascii="Times New Roman" w:hAnsi="Times New Roman" w:cs="Times New Roman"/>
          </w:rPr>
          <w:delText xml:space="preserve">Responsibility </w:delText>
        </w:r>
      </w:del>
      <w:ins w:id="332" w:author="Patrick M." w:date="2020-04-11T13:55:00Z">
        <w:r w:rsidR="00597AF7">
          <w:rPr>
            <w:rFonts w:ascii="Times New Roman" w:hAnsi="Times New Roman" w:cs="Times New Roman"/>
          </w:rPr>
          <w:t>r</w:t>
        </w:r>
        <w:r w:rsidR="00597AF7" w:rsidRPr="00815D42">
          <w:rPr>
            <w:rFonts w:ascii="Times New Roman" w:hAnsi="Times New Roman" w:cs="Times New Roman"/>
          </w:rPr>
          <w:t xml:space="preserve">esponsibility </w:t>
        </w:r>
      </w:ins>
      <w:r w:rsidRPr="00815D42">
        <w:rPr>
          <w:rFonts w:ascii="Times New Roman" w:hAnsi="Times New Roman" w:cs="Times New Roman"/>
        </w:rPr>
        <w:t>of schools</w:t>
      </w:r>
      <w:del w:id="333" w:author="Patrick M." w:date="2020-04-11T13:56:00Z">
        <w:r w:rsidRPr="00815D42" w:rsidDel="00597AF7">
          <w:rPr>
            <w:rFonts w:ascii="Times New Roman" w:hAnsi="Times New Roman" w:cs="Times New Roman"/>
          </w:rPr>
          <w:delText xml:space="preserve">”. </w:delText>
        </w:r>
      </w:del>
      <w:ins w:id="334" w:author="Patrick M." w:date="2020-04-11T13:56:00Z">
        <w:r w:rsidR="00597AF7" w:rsidRPr="00815D42">
          <w:rPr>
            <w:rFonts w:ascii="Times New Roman" w:hAnsi="Times New Roman" w:cs="Times New Roman"/>
          </w:rPr>
          <w:t>”</w:t>
        </w:r>
        <w:r w:rsidR="00597AF7">
          <w:rPr>
            <w:rFonts w:ascii="Times New Roman" w:hAnsi="Times New Roman" w:cs="Times New Roman"/>
          </w:rPr>
          <w:t xml:space="preserve"> and </w:t>
        </w:r>
      </w:ins>
      <w:del w:id="335" w:author="Patrick M." w:date="2020-04-11T13:56:00Z">
        <w:r w:rsidRPr="00815D42" w:rsidDel="00597AF7">
          <w:rPr>
            <w:rFonts w:ascii="Times New Roman" w:hAnsi="Times New Roman" w:cs="Times New Roman"/>
          </w:rPr>
          <w:delText xml:space="preserve">The </w:delText>
        </w:r>
      </w:del>
      <w:ins w:id="336" w:author="Patrick M." w:date="2020-04-11T13:56:00Z">
        <w:r w:rsidR="00597AF7">
          <w:rPr>
            <w:rFonts w:ascii="Times New Roman" w:hAnsi="Times New Roman" w:cs="Times New Roman"/>
          </w:rPr>
          <w:t>t</w:t>
        </w:r>
        <w:r w:rsidR="00597AF7" w:rsidRPr="00815D42">
          <w:rPr>
            <w:rFonts w:ascii="Times New Roman" w:hAnsi="Times New Roman" w:cs="Times New Roman"/>
          </w:rPr>
          <w:t xml:space="preserve">he </w:t>
        </w:r>
      </w:ins>
      <w:r w:rsidRPr="00815D42">
        <w:rPr>
          <w:rFonts w:ascii="Times New Roman" w:hAnsi="Times New Roman" w:cs="Times New Roman"/>
        </w:rPr>
        <w:t>second point is “</w:t>
      </w:r>
      <w:del w:id="337" w:author="Patrick M." w:date="2020-04-11T13:56:00Z">
        <w:r w:rsidRPr="00815D42" w:rsidDel="00597AF7">
          <w:rPr>
            <w:rFonts w:ascii="Times New Roman" w:hAnsi="Times New Roman" w:cs="Times New Roman"/>
          </w:rPr>
          <w:delText xml:space="preserve">Increasing </w:delText>
        </w:r>
      </w:del>
      <w:ins w:id="338" w:author="Patrick M." w:date="2020-04-11T13:56:00Z">
        <w:r w:rsidR="00597AF7">
          <w:rPr>
            <w:rFonts w:ascii="Times New Roman" w:hAnsi="Times New Roman" w:cs="Times New Roman"/>
          </w:rPr>
          <w:t>i</w:t>
        </w:r>
        <w:r w:rsidR="00597AF7" w:rsidRPr="00815D42">
          <w:rPr>
            <w:rFonts w:ascii="Times New Roman" w:hAnsi="Times New Roman" w:cs="Times New Roman"/>
          </w:rPr>
          <w:t xml:space="preserve">ncreasing </w:t>
        </w:r>
      </w:ins>
      <w:r w:rsidRPr="00815D42">
        <w:rPr>
          <w:rFonts w:ascii="Times New Roman" w:hAnsi="Times New Roman" w:cs="Times New Roman"/>
        </w:rPr>
        <w:t xml:space="preserve">creativity”. </w:t>
      </w:r>
      <w:commentRangeEnd w:id="322"/>
      <w:r w:rsidR="00D173C4">
        <w:rPr>
          <w:rStyle w:val="CommentReference"/>
          <w:lang w:val="en-GB"/>
        </w:rPr>
        <w:commentReference w:id="322"/>
      </w:r>
      <w:del w:id="339" w:author="Patrick M." w:date="2020-04-11T13:56:00Z">
        <w:r w:rsidRPr="00815D42" w:rsidDel="005A3C55">
          <w:rPr>
            <w:rFonts w:ascii="Times New Roman" w:hAnsi="Times New Roman" w:cs="Times New Roman"/>
          </w:rPr>
          <w:delText xml:space="preserve">Now, let me explain our </w:delText>
        </w:r>
      </w:del>
      <w:ins w:id="340" w:author="Patrick M." w:date="2020-04-11T13:56:00Z">
        <w:r w:rsidR="005A3C55">
          <w:rPr>
            <w:rFonts w:ascii="Times New Roman" w:hAnsi="Times New Roman" w:cs="Times New Roman"/>
          </w:rPr>
          <w:t xml:space="preserve">The first </w:t>
        </w:r>
      </w:ins>
      <w:del w:id="341" w:author="Patrick M." w:date="2020-04-11T13:56:00Z">
        <w:r w:rsidRPr="00815D42" w:rsidDel="005A3C55">
          <w:rPr>
            <w:rFonts w:ascii="Times New Roman" w:hAnsi="Times New Roman" w:cs="Times New Roman"/>
          </w:rPr>
          <w:delText xml:space="preserve">first </w:delText>
        </w:r>
      </w:del>
      <w:r w:rsidRPr="00815D42">
        <w:rPr>
          <w:rFonts w:ascii="Times New Roman" w:hAnsi="Times New Roman" w:cs="Times New Roman"/>
        </w:rPr>
        <w:t>point “</w:t>
      </w:r>
      <w:del w:id="342" w:author="Patrick M." w:date="2020-04-11T13:56:00Z">
        <w:r w:rsidRPr="00815D42" w:rsidDel="005A3C55">
          <w:rPr>
            <w:rFonts w:ascii="Times New Roman" w:hAnsi="Times New Roman" w:cs="Times New Roman"/>
          </w:rPr>
          <w:delText xml:space="preserve">Responsibility </w:delText>
        </w:r>
      </w:del>
      <w:ins w:id="343" w:author="Patrick M." w:date="2020-04-11T13:56:00Z">
        <w:r w:rsidR="005A3C55">
          <w:rPr>
            <w:rFonts w:ascii="Times New Roman" w:hAnsi="Times New Roman" w:cs="Times New Roman"/>
          </w:rPr>
          <w:t>r</w:t>
        </w:r>
        <w:r w:rsidR="005A3C55" w:rsidRPr="00815D42">
          <w:rPr>
            <w:rFonts w:ascii="Times New Roman" w:hAnsi="Times New Roman" w:cs="Times New Roman"/>
          </w:rPr>
          <w:t xml:space="preserve">esponsibility </w:t>
        </w:r>
      </w:ins>
      <w:r w:rsidRPr="00815D42">
        <w:rPr>
          <w:rFonts w:ascii="Times New Roman" w:hAnsi="Times New Roman" w:cs="Times New Roman"/>
        </w:rPr>
        <w:t>of schools</w:t>
      </w:r>
      <w:del w:id="344" w:author="Patrick M." w:date="2020-04-11T13:56:00Z">
        <w:r w:rsidRPr="00815D42" w:rsidDel="005A3C55">
          <w:rPr>
            <w:rFonts w:ascii="Times New Roman" w:hAnsi="Times New Roman" w:cs="Times New Roman"/>
          </w:rPr>
          <w:delText xml:space="preserve">”. </w:delText>
        </w:r>
      </w:del>
      <w:ins w:id="345" w:author="Patrick M." w:date="2020-04-11T13:56:00Z">
        <w:r w:rsidR="005A3C55" w:rsidRPr="00815D42">
          <w:rPr>
            <w:rFonts w:ascii="Times New Roman" w:hAnsi="Times New Roman" w:cs="Times New Roman"/>
          </w:rPr>
          <w:t>”</w:t>
        </w:r>
        <w:r w:rsidR="005A3C55">
          <w:rPr>
            <w:rFonts w:ascii="Times New Roman" w:hAnsi="Times New Roman" w:cs="Times New Roman"/>
          </w:rPr>
          <w:t xml:space="preserve"> means w</w:t>
        </w:r>
      </w:ins>
      <w:del w:id="346" w:author="Patrick M." w:date="2020-04-11T13:56:00Z">
        <w:r w:rsidRPr="00815D42" w:rsidDel="005A3C55">
          <w:rPr>
            <w:rFonts w:ascii="Times New Roman" w:hAnsi="Times New Roman" w:cs="Times New Roman"/>
          </w:rPr>
          <w:delText>W</w:delText>
        </w:r>
      </w:del>
      <w:r w:rsidRPr="00815D42">
        <w:rPr>
          <w:rFonts w:ascii="Times New Roman" w:hAnsi="Times New Roman" w:cs="Times New Roman"/>
        </w:rPr>
        <w:t xml:space="preserve">e believe that the role of schools is to teach children the basic skills to live in society. For example, elementary school kids should be taught how to write letters, </w:t>
      </w:r>
      <w:ins w:id="347" w:author="Patrick M." w:date="2020-04-11T13:57:00Z">
        <w:r w:rsidR="005A3C55">
          <w:rPr>
            <w:rFonts w:ascii="Times New Roman" w:hAnsi="Times New Roman" w:cs="Times New Roman"/>
          </w:rPr>
          <w:t xml:space="preserve">construct </w:t>
        </w:r>
      </w:ins>
      <w:r w:rsidRPr="00815D42">
        <w:rPr>
          <w:rFonts w:ascii="Times New Roman" w:hAnsi="Times New Roman" w:cs="Times New Roman"/>
        </w:rPr>
        <w:t xml:space="preserve">sentences, </w:t>
      </w:r>
      <w:del w:id="348" w:author="Patrick M." w:date="2020-04-11T13:57:00Z">
        <w:r w:rsidRPr="00815D42" w:rsidDel="005A3C55">
          <w:rPr>
            <w:rFonts w:ascii="Times New Roman" w:hAnsi="Times New Roman" w:cs="Times New Roman"/>
          </w:rPr>
          <w:delText xml:space="preserve">how to </w:delText>
        </w:r>
      </w:del>
      <w:r w:rsidRPr="00815D42">
        <w:rPr>
          <w:rFonts w:ascii="Times New Roman" w:hAnsi="Times New Roman" w:cs="Times New Roman"/>
        </w:rPr>
        <w:t xml:space="preserve">read, </w:t>
      </w:r>
      <w:del w:id="349" w:author="Patrick M." w:date="2020-04-11T13:57:00Z">
        <w:r w:rsidRPr="00815D42" w:rsidDel="005A3C55">
          <w:rPr>
            <w:rFonts w:ascii="Times New Roman" w:hAnsi="Times New Roman" w:cs="Times New Roman"/>
          </w:rPr>
          <w:delText xml:space="preserve">how to </w:delText>
        </w:r>
      </w:del>
      <w:r w:rsidRPr="00815D42">
        <w:rPr>
          <w:rFonts w:ascii="Times New Roman" w:hAnsi="Times New Roman" w:cs="Times New Roman"/>
        </w:rPr>
        <w:t xml:space="preserve">count </w:t>
      </w:r>
      <w:del w:id="350" w:author="Patrick M." w:date="2020-04-11T13:57:00Z">
        <w:r w:rsidRPr="00815D42" w:rsidDel="005A3C55">
          <w:rPr>
            <w:rFonts w:ascii="Times New Roman" w:hAnsi="Times New Roman" w:cs="Times New Roman"/>
          </w:rPr>
          <w:delText xml:space="preserve">the </w:delText>
        </w:r>
      </w:del>
      <w:r w:rsidRPr="00815D42">
        <w:rPr>
          <w:rFonts w:ascii="Times New Roman" w:hAnsi="Times New Roman" w:cs="Times New Roman"/>
        </w:rPr>
        <w:t xml:space="preserve">numbers, </w:t>
      </w:r>
      <w:del w:id="351" w:author="Patrick M." w:date="2020-04-11T13:57:00Z">
        <w:r w:rsidRPr="00815D42" w:rsidDel="005A3C55">
          <w:rPr>
            <w:rFonts w:ascii="Times New Roman" w:hAnsi="Times New Roman" w:cs="Times New Roman"/>
          </w:rPr>
          <w:delText xml:space="preserve">how to </w:delText>
        </w:r>
      </w:del>
      <w:r w:rsidRPr="00815D42">
        <w:rPr>
          <w:rFonts w:ascii="Times New Roman" w:hAnsi="Times New Roman" w:cs="Times New Roman"/>
        </w:rPr>
        <w:t>calculate</w:t>
      </w:r>
      <w:ins w:id="352" w:author="Patrick M." w:date="2020-04-11T13:57:00Z">
        <w:r w:rsidR="005A3C55">
          <w:rPr>
            <w:rFonts w:ascii="Times New Roman" w:hAnsi="Times New Roman" w:cs="Times New Roman"/>
          </w:rPr>
          <w:t>,</w:t>
        </w:r>
      </w:ins>
      <w:r w:rsidRPr="00815D42">
        <w:rPr>
          <w:rFonts w:ascii="Times New Roman" w:hAnsi="Times New Roman" w:cs="Times New Roman"/>
        </w:rPr>
        <w:t xml:space="preserve"> and so on. These are </w:t>
      </w:r>
      <w:del w:id="353" w:author="Patrick M." w:date="2020-04-11T13:57:00Z">
        <w:r w:rsidRPr="00815D42" w:rsidDel="005A3C55">
          <w:rPr>
            <w:rFonts w:ascii="Times New Roman" w:hAnsi="Times New Roman" w:cs="Times New Roman"/>
          </w:rPr>
          <w:delText xml:space="preserve">the </w:delText>
        </w:r>
      </w:del>
      <w:r w:rsidRPr="00815D42">
        <w:rPr>
          <w:rFonts w:ascii="Times New Roman" w:hAnsi="Times New Roman" w:cs="Times New Roman"/>
        </w:rPr>
        <w:t xml:space="preserve">basic academic skills that will be necessary </w:t>
      </w:r>
      <w:ins w:id="354" w:author="Patrick M." w:date="2020-04-11T13:57:00Z">
        <w:r w:rsidR="005A3C55">
          <w:rPr>
            <w:rFonts w:ascii="Times New Roman" w:hAnsi="Times New Roman" w:cs="Times New Roman"/>
          </w:rPr>
          <w:t xml:space="preserve">for </w:t>
        </w:r>
        <w:commentRangeStart w:id="355"/>
        <w:r w:rsidR="005A3C55">
          <w:rPr>
            <w:rFonts w:ascii="Times New Roman" w:hAnsi="Times New Roman" w:cs="Times New Roman"/>
          </w:rPr>
          <w:t xml:space="preserve">students </w:t>
        </w:r>
      </w:ins>
      <w:commentRangeEnd w:id="355"/>
      <w:ins w:id="356" w:author="Patrick M." w:date="2020-04-11T18:54:00Z">
        <w:r w:rsidR="00D173C4">
          <w:rPr>
            <w:rStyle w:val="CommentReference"/>
            <w:lang w:val="en-GB"/>
          </w:rPr>
          <w:commentReference w:id="355"/>
        </w:r>
      </w:ins>
      <w:r w:rsidRPr="00815D42">
        <w:rPr>
          <w:rFonts w:ascii="Times New Roman" w:hAnsi="Times New Roman" w:cs="Times New Roman"/>
        </w:rPr>
        <w:t xml:space="preserve">when they live and work </w:t>
      </w:r>
      <w:ins w:id="357" w:author="Patrick M." w:date="2020-04-11T13:57:00Z">
        <w:r w:rsidR="005A3C55">
          <w:rPr>
            <w:rFonts w:ascii="Times New Roman" w:hAnsi="Times New Roman" w:cs="Times New Roman"/>
          </w:rPr>
          <w:t xml:space="preserve">throughout their life </w:t>
        </w:r>
      </w:ins>
      <w:r w:rsidRPr="00815D42">
        <w:rPr>
          <w:rFonts w:ascii="Times New Roman" w:hAnsi="Times New Roman" w:cs="Times New Roman"/>
        </w:rPr>
        <w:t xml:space="preserve">in society. Homework is </w:t>
      </w:r>
      <w:del w:id="358" w:author="Patrick M." w:date="2020-04-11T13:57:00Z">
        <w:r w:rsidRPr="00815D42" w:rsidDel="005A3C55">
          <w:rPr>
            <w:rFonts w:ascii="Times New Roman" w:hAnsi="Times New Roman" w:cs="Times New Roman"/>
          </w:rPr>
          <w:delText xml:space="preserve">the </w:delText>
        </w:r>
      </w:del>
      <w:r w:rsidRPr="00815D42">
        <w:rPr>
          <w:rFonts w:ascii="Times New Roman" w:hAnsi="Times New Roman" w:cs="Times New Roman"/>
        </w:rPr>
        <w:t xml:space="preserve">study that is done at home. Of course, we don’t deny the importance of voluntary study at home, </w:t>
      </w:r>
      <w:del w:id="359" w:author="Patrick M." w:date="2020-04-11T13:57:00Z">
        <w:r w:rsidRPr="00815D42" w:rsidDel="005A3C55">
          <w:rPr>
            <w:rFonts w:ascii="Times New Roman" w:hAnsi="Times New Roman" w:cs="Times New Roman"/>
          </w:rPr>
          <w:delText xml:space="preserve">however, </w:delText>
        </w:r>
      </w:del>
      <w:ins w:id="360" w:author="Patrick M." w:date="2020-04-11T13:57:00Z">
        <w:r w:rsidR="005A3C55">
          <w:rPr>
            <w:rFonts w:ascii="Times New Roman" w:hAnsi="Times New Roman" w:cs="Times New Roman"/>
          </w:rPr>
          <w:t xml:space="preserve">but </w:t>
        </w:r>
      </w:ins>
      <w:r w:rsidRPr="00815D42">
        <w:rPr>
          <w:rFonts w:ascii="Times New Roman" w:hAnsi="Times New Roman" w:cs="Times New Roman"/>
        </w:rPr>
        <w:t xml:space="preserve">that should not be forced by schools. </w:t>
      </w:r>
      <w:del w:id="361" w:author="Patrick M." w:date="2020-04-11T13:58:00Z">
        <w:r w:rsidRPr="00815D42" w:rsidDel="00A84E16">
          <w:rPr>
            <w:rFonts w:ascii="Times New Roman" w:hAnsi="Times New Roman" w:cs="Times New Roman"/>
          </w:rPr>
          <w:delText>The n</w:delText>
        </w:r>
      </w:del>
      <w:ins w:id="362" w:author="Patrick M." w:date="2020-04-11T13:58:00Z">
        <w:r w:rsidR="00A84E16">
          <w:rPr>
            <w:rFonts w:ascii="Times New Roman" w:hAnsi="Times New Roman" w:cs="Times New Roman"/>
          </w:rPr>
          <w:t>N</w:t>
        </w:r>
      </w:ins>
      <w:r w:rsidRPr="00815D42">
        <w:rPr>
          <w:rFonts w:ascii="Times New Roman" w:hAnsi="Times New Roman" w:cs="Times New Roman"/>
        </w:rPr>
        <w:t xml:space="preserve">ecessary academic skills should be taught only during school time. </w:t>
      </w:r>
      <w:commentRangeStart w:id="363"/>
      <w:del w:id="364" w:author="Patrick M." w:date="2020-04-11T13:58:00Z">
        <w:r w:rsidRPr="00815D42" w:rsidDel="00A84E16">
          <w:rPr>
            <w:rFonts w:ascii="Times New Roman" w:hAnsi="Times New Roman" w:cs="Times New Roman"/>
          </w:rPr>
          <w:delText>Actually</w:delText>
        </w:r>
      </w:del>
      <w:ins w:id="365" w:author="Patrick M." w:date="2020-04-11T13:58:00Z">
        <w:r w:rsidR="00A84E16">
          <w:rPr>
            <w:rFonts w:ascii="Times New Roman" w:hAnsi="Times New Roman" w:cs="Times New Roman"/>
          </w:rPr>
          <w:t>Currently</w:t>
        </w:r>
      </w:ins>
      <w:r w:rsidRPr="00815D42">
        <w:rPr>
          <w:rFonts w:ascii="Times New Roman" w:hAnsi="Times New Roman" w:cs="Times New Roman"/>
        </w:rPr>
        <w:t xml:space="preserve">, </w:t>
      </w:r>
      <w:del w:id="366" w:author="Patrick M." w:date="2020-04-11T13:58:00Z">
        <w:r w:rsidRPr="00815D42" w:rsidDel="00A84E16">
          <w:rPr>
            <w:rFonts w:ascii="Times New Roman" w:hAnsi="Times New Roman" w:cs="Times New Roman"/>
          </w:rPr>
          <w:delText xml:space="preserve">in present situation, </w:delText>
        </w:r>
      </w:del>
      <w:r w:rsidRPr="00815D42">
        <w:rPr>
          <w:rFonts w:ascii="Times New Roman" w:hAnsi="Times New Roman" w:cs="Times New Roman"/>
        </w:rPr>
        <w:t xml:space="preserve">there are </w:t>
      </w:r>
      <w:ins w:id="367" w:author="Patrick M." w:date="2020-04-11T13:58:00Z">
        <w:r w:rsidR="00A84E16">
          <w:rPr>
            <w:rFonts w:ascii="Times New Roman" w:hAnsi="Times New Roman" w:cs="Times New Roman"/>
          </w:rPr>
          <w:t xml:space="preserve">presently </w:t>
        </w:r>
      </w:ins>
      <w:r w:rsidRPr="00815D42">
        <w:rPr>
          <w:rFonts w:ascii="Times New Roman" w:hAnsi="Times New Roman" w:cs="Times New Roman"/>
        </w:rPr>
        <w:t xml:space="preserve">many students who </w:t>
      </w:r>
      <w:ins w:id="368" w:author="Patrick M." w:date="2020-04-11T13:58:00Z">
        <w:r w:rsidR="00A84E16">
          <w:rPr>
            <w:rFonts w:ascii="Times New Roman" w:hAnsi="Times New Roman" w:cs="Times New Roman"/>
          </w:rPr>
          <w:t xml:space="preserve">simply </w:t>
        </w:r>
      </w:ins>
      <w:r w:rsidRPr="00815D42">
        <w:rPr>
          <w:rFonts w:ascii="Times New Roman" w:hAnsi="Times New Roman" w:cs="Times New Roman"/>
        </w:rPr>
        <w:t xml:space="preserve">can’t do homework because they </w:t>
      </w:r>
      <w:del w:id="369" w:author="Patrick M." w:date="2020-04-11T13:58:00Z">
        <w:r w:rsidRPr="00815D42" w:rsidDel="00A84E16">
          <w:rPr>
            <w:rFonts w:ascii="Times New Roman" w:hAnsi="Times New Roman" w:cs="Times New Roman"/>
          </w:rPr>
          <w:delText xml:space="preserve">can’t </w:delText>
        </w:r>
      </w:del>
      <w:ins w:id="370" w:author="Patrick M." w:date="2020-04-11T13:58:00Z">
        <w:r w:rsidR="00A84E16">
          <w:rPr>
            <w:rFonts w:ascii="Times New Roman" w:hAnsi="Times New Roman" w:cs="Times New Roman"/>
          </w:rPr>
          <w:t xml:space="preserve">don’t receive </w:t>
        </w:r>
      </w:ins>
      <w:del w:id="371" w:author="Patrick M." w:date="2020-04-11T13:58:00Z">
        <w:r w:rsidRPr="00815D42" w:rsidDel="00A84E16">
          <w:rPr>
            <w:rFonts w:ascii="Times New Roman" w:hAnsi="Times New Roman" w:cs="Times New Roman"/>
          </w:rPr>
          <w:delText xml:space="preserve">get </w:delText>
        </w:r>
      </w:del>
      <w:ins w:id="372" w:author="Patrick M." w:date="2020-04-11T13:58:00Z">
        <w:r w:rsidR="00A84E16">
          <w:rPr>
            <w:rFonts w:ascii="Times New Roman" w:hAnsi="Times New Roman" w:cs="Times New Roman"/>
          </w:rPr>
          <w:t xml:space="preserve">any </w:t>
        </w:r>
      </w:ins>
      <w:r w:rsidRPr="00815D42">
        <w:rPr>
          <w:rFonts w:ascii="Times New Roman" w:hAnsi="Times New Roman" w:cs="Times New Roman"/>
        </w:rPr>
        <w:t xml:space="preserve">support </w:t>
      </w:r>
      <w:commentRangeEnd w:id="363"/>
      <w:r w:rsidR="00D173C4">
        <w:rPr>
          <w:rStyle w:val="CommentReference"/>
          <w:lang w:val="en-GB"/>
        </w:rPr>
        <w:commentReference w:id="363"/>
      </w:r>
      <w:r w:rsidRPr="00815D42">
        <w:rPr>
          <w:rFonts w:ascii="Times New Roman" w:hAnsi="Times New Roman" w:cs="Times New Roman"/>
        </w:rPr>
        <w:t xml:space="preserve">from </w:t>
      </w:r>
      <w:ins w:id="373" w:author="Patrick M." w:date="2020-04-11T13:58:00Z">
        <w:r w:rsidR="00A84E16">
          <w:rPr>
            <w:rFonts w:ascii="Times New Roman" w:hAnsi="Times New Roman" w:cs="Times New Roman"/>
          </w:rPr>
          <w:t xml:space="preserve">their </w:t>
        </w:r>
      </w:ins>
      <w:r w:rsidRPr="00815D42">
        <w:rPr>
          <w:rFonts w:ascii="Times New Roman" w:hAnsi="Times New Roman" w:cs="Times New Roman"/>
        </w:rPr>
        <w:t>parents. Parents are too busy and</w:t>
      </w:r>
      <w:ins w:id="374" w:author="Patrick M." w:date="2020-04-11T13:59:00Z">
        <w:r w:rsidR="00A84E16">
          <w:rPr>
            <w:rFonts w:ascii="Times New Roman" w:hAnsi="Times New Roman" w:cs="Times New Roman"/>
          </w:rPr>
          <w:t>,</w:t>
        </w:r>
      </w:ins>
      <w:r w:rsidRPr="00815D42">
        <w:rPr>
          <w:rFonts w:ascii="Times New Roman" w:hAnsi="Times New Roman" w:cs="Times New Roman"/>
        </w:rPr>
        <w:t xml:space="preserve"> </w:t>
      </w:r>
      <w:ins w:id="375" w:author="Patrick M." w:date="2020-04-11T13:58:00Z">
        <w:r w:rsidR="00A84E16">
          <w:rPr>
            <w:rFonts w:ascii="Times New Roman" w:hAnsi="Times New Roman" w:cs="Times New Roman"/>
          </w:rPr>
          <w:t>sometimes</w:t>
        </w:r>
      </w:ins>
      <w:ins w:id="376" w:author="Patrick M." w:date="2020-04-11T13:59:00Z">
        <w:r w:rsidR="00A84E16">
          <w:rPr>
            <w:rFonts w:ascii="Times New Roman" w:hAnsi="Times New Roman" w:cs="Times New Roman"/>
          </w:rPr>
          <w:t>,</w:t>
        </w:r>
      </w:ins>
      <w:ins w:id="377" w:author="Patrick M." w:date="2020-04-11T13:58:00Z">
        <w:r w:rsidR="00A84E16">
          <w:rPr>
            <w:rFonts w:ascii="Times New Roman" w:hAnsi="Times New Roman" w:cs="Times New Roman"/>
          </w:rPr>
          <w:t xml:space="preserve"> </w:t>
        </w:r>
      </w:ins>
      <w:r w:rsidRPr="00815D42">
        <w:rPr>
          <w:rFonts w:ascii="Times New Roman" w:hAnsi="Times New Roman" w:cs="Times New Roman"/>
        </w:rPr>
        <w:t xml:space="preserve">there </w:t>
      </w:r>
      <w:del w:id="378" w:author="Patrick M." w:date="2020-04-11T13:58:00Z">
        <w:r w:rsidRPr="00815D42" w:rsidDel="00A84E16">
          <w:rPr>
            <w:rFonts w:ascii="Times New Roman" w:hAnsi="Times New Roman" w:cs="Times New Roman"/>
          </w:rPr>
          <w:delText xml:space="preserve">is also </w:delText>
        </w:r>
      </w:del>
      <w:ins w:id="379" w:author="Patrick M." w:date="2020-04-11T13:58:00Z">
        <w:r w:rsidR="00A84E16">
          <w:rPr>
            <w:rFonts w:ascii="Times New Roman" w:hAnsi="Times New Roman" w:cs="Times New Roman"/>
          </w:rPr>
          <w:t xml:space="preserve">are </w:t>
        </w:r>
      </w:ins>
      <w:del w:id="380" w:author="Patrick M." w:date="2020-04-11T13:58:00Z">
        <w:r w:rsidRPr="00815D42" w:rsidDel="00A84E16">
          <w:rPr>
            <w:rFonts w:ascii="Times New Roman" w:hAnsi="Times New Roman" w:cs="Times New Roman"/>
          </w:rPr>
          <w:delText xml:space="preserve">a </w:delText>
        </w:r>
      </w:del>
      <w:ins w:id="381" w:author="Patrick M." w:date="2020-04-11T13:59:00Z">
        <w:r w:rsidR="00A84E16">
          <w:rPr>
            <w:rFonts w:ascii="Times New Roman" w:hAnsi="Times New Roman" w:cs="Times New Roman"/>
          </w:rPr>
          <w:t>unfortunate</w:t>
        </w:r>
      </w:ins>
      <w:ins w:id="382" w:author="Patrick M." w:date="2020-04-11T13:58:00Z">
        <w:r w:rsidR="00A84E16">
          <w:rPr>
            <w:rFonts w:ascii="Times New Roman" w:hAnsi="Times New Roman" w:cs="Times New Roman"/>
          </w:rPr>
          <w:t xml:space="preserve"> </w:t>
        </w:r>
      </w:ins>
      <w:r w:rsidRPr="00815D42">
        <w:rPr>
          <w:rFonts w:ascii="Times New Roman" w:hAnsi="Times New Roman" w:cs="Times New Roman"/>
        </w:rPr>
        <w:t>case</w:t>
      </w:r>
      <w:ins w:id="383" w:author="Patrick M." w:date="2020-04-11T13:58:00Z">
        <w:r w:rsidR="00A84E16">
          <w:rPr>
            <w:rFonts w:ascii="Times New Roman" w:hAnsi="Times New Roman" w:cs="Times New Roman"/>
          </w:rPr>
          <w:t>s</w:t>
        </w:r>
      </w:ins>
      <w:r w:rsidRPr="00815D42">
        <w:rPr>
          <w:rFonts w:ascii="Times New Roman" w:hAnsi="Times New Roman" w:cs="Times New Roman"/>
        </w:rPr>
        <w:t xml:space="preserve"> of neglect. </w:t>
      </w:r>
      <w:commentRangeStart w:id="384"/>
      <w:r w:rsidRPr="00815D42">
        <w:rPr>
          <w:rFonts w:ascii="Times New Roman" w:hAnsi="Times New Roman" w:cs="Times New Roman"/>
        </w:rPr>
        <w:t xml:space="preserve">For example, in </w:t>
      </w:r>
      <w:del w:id="385" w:author="Patrick M." w:date="2020-04-11T13:59:00Z">
        <w:r w:rsidRPr="00815D42" w:rsidDel="00A84E16">
          <w:rPr>
            <w:rFonts w:ascii="Times New Roman" w:hAnsi="Times New Roman" w:cs="Times New Roman"/>
          </w:rPr>
          <w:delText xml:space="preserve">case of </w:delText>
        </w:r>
      </w:del>
      <w:r w:rsidRPr="00815D42">
        <w:rPr>
          <w:rFonts w:ascii="Times New Roman" w:hAnsi="Times New Roman" w:cs="Times New Roman"/>
        </w:rPr>
        <w:t xml:space="preserve">France, children of African immigrants </w:t>
      </w:r>
      <w:del w:id="386" w:author="Patrick M." w:date="2020-04-11T13:59:00Z">
        <w:r w:rsidRPr="00815D42" w:rsidDel="00EE28E7">
          <w:rPr>
            <w:rFonts w:ascii="Times New Roman" w:hAnsi="Times New Roman" w:cs="Times New Roman"/>
          </w:rPr>
          <w:delText xml:space="preserve">had </w:delText>
        </w:r>
      </w:del>
      <w:ins w:id="387" w:author="Patrick M." w:date="2020-04-11T13:59:00Z">
        <w:r w:rsidR="00EE28E7">
          <w:rPr>
            <w:rFonts w:ascii="Times New Roman" w:hAnsi="Times New Roman" w:cs="Times New Roman"/>
          </w:rPr>
          <w:t xml:space="preserve">have </w:t>
        </w:r>
      </w:ins>
      <w:del w:id="388" w:author="Patrick M." w:date="2020-04-11T13:59:00Z">
        <w:r w:rsidRPr="00815D42" w:rsidDel="00EE28E7">
          <w:rPr>
            <w:rFonts w:ascii="Times New Roman" w:hAnsi="Times New Roman" w:cs="Times New Roman"/>
          </w:rPr>
          <w:delText xml:space="preserve">the </w:delText>
        </w:r>
      </w:del>
      <w:ins w:id="389" w:author="Patrick M." w:date="2020-04-11T13:59:00Z">
        <w:r w:rsidR="00EE28E7">
          <w:rPr>
            <w:rFonts w:ascii="Times New Roman" w:hAnsi="Times New Roman" w:cs="Times New Roman"/>
          </w:rPr>
          <w:t xml:space="preserve">a </w:t>
        </w:r>
      </w:ins>
      <w:r w:rsidRPr="00815D42">
        <w:rPr>
          <w:rFonts w:ascii="Times New Roman" w:hAnsi="Times New Roman" w:cs="Times New Roman"/>
        </w:rPr>
        <w:t xml:space="preserve">tendency </w:t>
      </w:r>
      <w:ins w:id="390" w:author="Patrick M." w:date="2020-04-11T13:59:00Z">
        <w:r w:rsidR="00EE28E7">
          <w:rPr>
            <w:rFonts w:ascii="Times New Roman" w:hAnsi="Times New Roman" w:cs="Times New Roman"/>
          </w:rPr>
          <w:t xml:space="preserve">to not be able </w:t>
        </w:r>
      </w:ins>
      <w:del w:id="391" w:author="Patrick M." w:date="2020-04-11T13:59:00Z">
        <w:r w:rsidRPr="00815D42" w:rsidDel="00EE28E7">
          <w:rPr>
            <w:rFonts w:ascii="Times New Roman" w:hAnsi="Times New Roman" w:cs="Times New Roman"/>
          </w:rPr>
          <w:delText xml:space="preserve">that they couldn’t get </w:delText>
        </w:r>
      </w:del>
      <w:ins w:id="392" w:author="Patrick M." w:date="2020-04-11T13:59:00Z">
        <w:r w:rsidR="00EE28E7">
          <w:rPr>
            <w:rFonts w:ascii="Times New Roman" w:hAnsi="Times New Roman" w:cs="Times New Roman"/>
          </w:rPr>
          <w:t xml:space="preserve">to get </w:t>
        </w:r>
      </w:ins>
      <w:del w:id="393" w:author="Patrick M." w:date="2020-04-11T13:59:00Z">
        <w:r w:rsidRPr="00815D42" w:rsidDel="00EE28E7">
          <w:rPr>
            <w:rFonts w:ascii="Times New Roman" w:hAnsi="Times New Roman" w:cs="Times New Roman"/>
          </w:rPr>
          <w:delText xml:space="preserve">studying </w:delText>
        </w:r>
      </w:del>
      <w:r w:rsidRPr="00815D42">
        <w:rPr>
          <w:rFonts w:ascii="Times New Roman" w:hAnsi="Times New Roman" w:cs="Times New Roman"/>
        </w:rPr>
        <w:t xml:space="preserve">support </w:t>
      </w:r>
      <w:ins w:id="394" w:author="Patrick M." w:date="2020-04-11T13:59:00Z">
        <w:r w:rsidR="00EE28E7">
          <w:rPr>
            <w:rFonts w:ascii="Times New Roman" w:hAnsi="Times New Roman" w:cs="Times New Roman"/>
          </w:rPr>
          <w:t xml:space="preserve">for </w:t>
        </w:r>
        <w:r w:rsidR="00EE28E7" w:rsidRPr="00815D42">
          <w:rPr>
            <w:rFonts w:ascii="Times New Roman" w:hAnsi="Times New Roman" w:cs="Times New Roman"/>
          </w:rPr>
          <w:t xml:space="preserve">studying </w:t>
        </w:r>
      </w:ins>
      <w:r w:rsidRPr="00815D42">
        <w:rPr>
          <w:rFonts w:ascii="Times New Roman" w:hAnsi="Times New Roman" w:cs="Times New Roman"/>
        </w:rPr>
        <w:t>from parents at home</w:t>
      </w:r>
      <w:ins w:id="395" w:author="Patrick M." w:date="2020-04-11T14:01:00Z">
        <w:r w:rsidR="00EE28E7">
          <w:rPr>
            <w:rFonts w:ascii="Times New Roman" w:hAnsi="Times New Roman" w:cs="Times New Roman"/>
          </w:rPr>
          <w:t xml:space="preserve"> because their parents may not speak French or work non-standard hours</w:t>
        </w:r>
      </w:ins>
      <w:r w:rsidRPr="00815D42">
        <w:rPr>
          <w:rFonts w:ascii="Times New Roman" w:hAnsi="Times New Roman" w:cs="Times New Roman"/>
        </w:rPr>
        <w:t xml:space="preserve">. </w:t>
      </w:r>
      <w:commentRangeEnd w:id="384"/>
      <w:r w:rsidR="00D173C4">
        <w:rPr>
          <w:rStyle w:val="CommentReference"/>
          <w:lang w:val="en-GB"/>
        </w:rPr>
        <w:commentReference w:id="384"/>
      </w:r>
      <w:r w:rsidRPr="00815D42">
        <w:rPr>
          <w:rFonts w:ascii="Times New Roman" w:hAnsi="Times New Roman" w:cs="Times New Roman"/>
        </w:rPr>
        <w:t xml:space="preserve">In many cases, elementary school </w:t>
      </w:r>
      <w:del w:id="396" w:author="Patrick M." w:date="2020-04-11T14:00:00Z">
        <w:r w:rsidRPr="00815D42" w:rsidDel="00EE28E7">
          <w:rPr>
            <w:rFonts w:ascii="Times New Roman" w:hAnsi="Times New Roman" w:cs="Times New Roman"/>
          </w:rPr>
          <w:delText xml:space="preserve">kids </w:delText>
        </w:r>
      </w:del>
      <w:ins w:id="397" w:author="Patrick M." w:date="2020-04-11T14:00:00Z">
        <w:r w:rsidR="00EE28E7">
          <w:rPr>
            <w:rFonts w:ascii="Times New Roman" w:hAnsi="Times New Roman" w:cs="Times New Roman"/>
          </w:rPr>
          <w:t xml:space="preserve">students </w:t>
        </w:r>
      </w:ins>
      <w:r w:rsidRPr="00815D42">
        <w:rPr>
          <w:rFonts w:ascii="Times New Roman" w:hAnsi="Times New Roman" w:cs="Times New Roman"/>
        </w:rPr>
        <w:t xml:space="preserve">can’t finish homework by themselves, so </w:t>
      </w:r>
      <w:del w:id="398" w:author="Patrick M." w:date="2020-04-11T14:00:00Z">
        <w:r w:rsidRPr="00815D42" w:rsidDel="00EE28E7">
          <w:rPr>
            <w:rFonts w:ascii="Times New Roman" w:hAnsi="Times New Roman" w:cs="Times New Roman"/>
          </w:rPr>
          <w:delText xml:space="preserve">that </w:delText>
        </w:r>
      </w:del>
      <w:ins w:id="399" w:author="Patrick M." w:date="2020-04-11T14:00:00Z">
        <w:r w:rsidR="00EE28E7">
          <w:rPr>
            <w:rFonts w:ascii="Times New Roman" w:hAnsi="Times New Roman" w:cs="Times New Roman"/>
          </w:rPr>
          <w:t xml:space="preserve">guidance from their </w:t>
        </w:r>
      </w:ins>
      <w:r w:rsidRPr="00815D42">
        <w:rPr>
          <w:rFonts w:ascii="Times New Roman" w:hAnsi="Times New Roman" w:cs="Times New Roman"/>
        </w:rPr>
        <w:t>parents</w:t>
      </w:r>
      <w:del w:id="400" w:author="Patrick M." w:date="2020-04-11T14:00:00Z">
        <w:r w:rsidRPr="00815D42" w:rsidDel="00EE28E7">
          <w:rPr>
            <w:rFonts w:ascii="Times New Roman" w:hAnsi="Times New Roman" w:cs="Times New Roman"/>
          </w:rPr>
          <w:delText>’</w:delText>
        </w:r>
      </w:del>
      <w:r w:rsidRPr="00815D42">
        <w:rPr>
          <w:rFonts w:ascii="Times New Roman" w:hAnsi="Times New Roman" w:cs="Times New Roman"/>
        </w:rPr>
        <w:t xml:space="preserve"> </w:t>
      </w:r>
      <w:del w:id="401" w:author="Patrick M." w:date="2020-04-11T14:00:00Z">
        <w:r w:rsidRPr="00815D42" w:rsidDel="00EE28E7">
          <w:rPr>
            <w:rFonts w:ascii="Times New Roman" w:hAnsi="Times New Roman" w:cs="Times New Roman"/>
          </w:rPr>
          <w:delText xml:space="preserve">guide </w:delText>
        </w:r>
      </w:del>
      <w:r w:rsidRPr="00815D42">
        <w:rPr>
          <w:rFonts w:ascii="Times New Roman" w:hAnsi="Times New Roman" w:cs="Times New Roman"/>
        </w:rPr>
        <w:t xml:space="preserve">is necessary. If you see these situations, you can easily understand that homework </w:t>
      </w:r>
      <w:del w:id="402" w:author="Patrick M." w:date="2020-04-11T14:00:00Z">
        <w:r w:rsidRPr="00815D42" w:rsidDel="00EE28E7">
          <w:rPr>
            <w:rFonts w:ascii="Times New Roman" w:hAnsi="Times New Roman" w:cs="Times New Roman"/>
          </w:rPr>
          <w:delText xml:space="preserve">just </w:delText>
        </w:r>
      </w:del>
      <w:ins w:id="403" w:author="Patrick M." w:date="2020-04-11T14:00:00Z">
        <w:r w:rsidR="00EE28E7">
          <w:rPr>
            <w:rFonts w:ascii="Times New Roman" w:hAnsi="Times New Roman" w:cs="Times New Roman"/>
          </w:rPr>
          <w:t xml:space="preserve">merely </w:t>
        </w:r>
      </w:ins>
      <w:r w:rsidRPr="00815D42">
        <w:rPr>
          <w:rFonts w:ascii="Times New Roman" w:hAnsi="Times New Roman" w:cs="Times New Roman"/>
        </w:rPr>
        <w:t xml:space="preserve">increases the gap between </w:t>
      </w:r>
      <w:del w:id="404" w:author="Patrick M." w:date="2020-04-11T14:00:00Z">
        <w:r w:rsidRPr="00815D42" w:rsidDel="00EE28E7">
          <w:rPr>
            <w:rFonts w:ascii="Times New Roman" w:hAnsi="Times New Roman" w:cs="Times New Roman"/>
          </w:rPr>
          <w:delText xml:space="preserve">the </w:delText>
        </w:r>
      </w:del>
      <w:r w:rsidRPr="00815D42">
        <w:rPr>
          <w:rFonts w:ascii="Times New Roman" w:hAnsi="Times New Roman" w:cs="Times New Roman"/>
        </w:rPr>
        <w:t xml:space="preserve">children who have </w:t>
      </w:r>
      <w:del w:id="405" w:author="Patrick M." w:date="2020-04-11T14:00:00Z">
        <w:r w:rsidRPr="00815D42" w:rsidDel="00EE28E7">
          <w:rPr>
            <w:rFonts w:ascii="Times New Roman" w:hAnsi="Times New Roman" w:cs="Times New Roman"/>
          </w:rPr>
          <w:delText xml:space="preserve">a </w:delText>
        </w:r>
      </w:del>
      <w:r w:rsidRPr="00815D42">
        <w:rPr>
          <w:rFonts w:ascii="Times New Roman" w:hAnsi="Times New Roman" w:cs="Times New Roman"/>
        </w:rPr>
        <w:t xml:space="preserve">support from a parent and </w:t>
      </w:r>
      <w:ins w:id="406" w:author="Patrick M." w:date="2020-04-11T14:00:00Z">
        <w:r w:rsidR="00EE28E7">
          <w:rPr>
            <w:rFonts w:ascii="Times New Roman" w:hAnsi="Times New Roman" w:cs="Times New Roman"/>
          </w:rPr>
          <w:t xml:space="preserve">those </w:t>
        </w:r>
      </w:ins>
      <w:r w:rsidRPr="00815D42">
        <w:rPr>
          <w:rFonts w:ascii="Times New Roman" w:hAnsi="Times New Roman" w:cs="Times New Roman"/>
        </w:rPr>
        <w:t xml:space="preserve">who </w:t>
      </w:r>
      <w:del w:id="407" w:author="Patrick M." w:date="2020-04-11T14:00:00Z">
        <w:r w:rsidRPr="00815D42" w:rsidDel="00EE28E7">
          <w:rPr>
            <w:rFonts w:ascii="Times New Roman" w:hAnsi="Times New Roman" w:cs="Times New Roman"/>
          </w:rPr>
          <w:delText xml:space="preserve">have </w:delText>
        </w:r>
      </w:del>
      <w:ins w:id="408" w:author="Patrick M." w:date="2020-04-11T14:01:00Z">
        <w:r w:rsidR="00EE28E7">
          <w:rPr>
            <w:rFonts w:ascii="Times New Roman" w:hAnsi="Times New Roman" w:cs="Times New Roman"/>
          </w:rPr>
          <w:t xml:space="preserve">have </w:t>
        </w:r>
      </w:ins>
      <w:r w:rsidRPr="00815D42">
        <w:rPr>
          <w:rFonts w:ascii="Times New Roman" w:hAnsi="Times New Roman" w:cs="Times New Roman"/>
        </w:rPr>
        <w:t xml:space="preserve">not. </w:t>
      </w:r>
      <w:del w:id="409" w:author="Patrick M." w:date="2020-04-11T14:02:00Z">
        <w:r w:rsidRPr="00815D42" w:rsidDel="009C5D5A">
          <w:rPr>
            <w:rFonts w:ascii="Times New Roman" w:hAnsi="Times New Roman" w:cs="Times New Roman"/>
          </w:rPr>
          <w:delText>That’s why</w:delText>
        </w:r>
      </w:del>
      <w:ins w:id="410" w:author="Patrick M." w:date="2020-04-11T14:02:00Z">
        <w:r w:rsidR="009C5D5A">
          <w:rPr>
            <w:rFonts w:ascii="Times New Roman" w:hAnsi="Times New Roman" w:cs="Times New Roman"/>
          </w:rPr>
          <w:t>Therefore,</w:t>
        </w:r>
      </w:ins>
      <w:r w:rsidRPr="00815D42">
        <w:rPr>
          <w:rFonts w:ascii="Times New Roman" w:hAnsi="Times New Roman" w:cs="Times New Roman"/>
        </w:rPr>
        <w:t xml:space="preserve"> schools should take responsibility for </w:t>
      </w:r>
      <w:del w:id="411" w:author="Patrick M." w:date="2020-04-11T14:02:00Z">
        <w:r w:rsidRPr="00815D42" w:rsidDel="009C5D5A">
          <w:rPr>
            <w:rFonts w:ascii="Times New Roman" w:hAnsi="Times New Roman" w:cs="Times New Roman"/>
          </w:rPr>
          <w:delText>children’s</w:delText>
        </w:r>
      </w:del>
      <w:ins w:id="412" w:author="Patrick M." w:date="2020-04-11T14:02:00Z">
        <w:r w:rsidR="009C5D5A" w:rsidRPr="00815D42">
          <w:rPr>
            <w:rFonts w:ascii="Times New Roman" w:hAnsi="Times New Roman" w:cs="Times New Roman"/>
          </w:rPr>
          <w:t>children’s</w:t>
        </w:r>
        <w:r w:rsidR="009C5D5A">
          <w:rPr>
            <w:rFonts w:ascii="Times New Roman" w:hAnsi="Times New Roman" w:cs="Times New Roman"/>
          </w:rPr>
          <w:t>’</w:t>
        </w:r>
      </w:ins>
      <w:r w:rsidRPr="00815D42">
        <w:rPr>
          <w:rFonts w:ascii="Times New Roman" w:hAnsi="Times New Roman" w:cs="Times New Roman"/>
        </w:rPr>
        <w:t xml:space="preserve"> academic skills in the first place. If there’s a student who can’t understand </w:t>
      </w:r>
      <w:del w:id="413" w:author="Patrick M." w:date="2020-04-11T14:02:00Z">
        <w:r w:rsidRPr="00815D42" w:rsidDel="009C5D5A">
          <w:rPr>
            <w:rFonts w:ascii="Times New Roman" w:hAnsi="Times New Roman" w:cs="Times New Roman"/>
          </w:rPr>
          <w:delText xml:space="preserve">the </w:delText>
        </w:r>
      </w:del>
      <w:ins w:id="414" w:author="Patrick M." w:date="2020-04-11T14:02:00Z">
        <w:r w:rsidR="009C5D5A">
          <w:rPr>
            <w:rFonts w:ascii="Times New Roman" w:hAnsi="Times New Roman" w:cs="Times New Roman"/>
          </w:rPr>
          <w:t>a</w:t>
        </w:r>
        <w:r w:rsidR="009C5D5A" w:rsidRPr="00815D42">
          <w:rPr>
            <w:rFonts w:ascii="Times New Roman" w:hAnsi="Times New Roman" w:cs="Times New Roman"/>
          </w:rPr>
          <w:t xml:space="preserve"> </w:t>
        </w:r>
      </w:ins>
      <w:r w:rsidRPr="00815D42">
        <w:rPr>
          <w:rFonts w:ascii="Times New Roman" w:hAnsi="Times New Roman" w:cs="Times New Roman"/>
        </w:rPr>
        <w:t xml:space="preserve">lesson, </w:t>
      </w:r>
      <w:del w:id="415" w:author="Patrick M." w:date="2020-04-11T14:02:00Z">
        <w:r w:rsidRPr="00815D42" w:rsidDel="009C5D5A">
          <w:rPr>
            <w:rFonts w:ascii="Times New Roman" w:hAnsi="Times New Roman" w:cs="Times New Roman"/>
          </w:rPr>
          <w:delText xml:space="preserve">not </w:delText>
        </w:r>
      </w:del>
      <w:r w:rsidRPr="00815D42">
        <w:rPr>
          <w:rFonts w:ascii="Times New Roman" w:hAnsi="Times New Roman" w:cs="Times New Roman"/>
        </w:rPr>
        <w:t>giving the</w:t>
      </w:r>
      <w:commentRangeStart w:id="416"/>
      <w:r w:rsidRPr="00815D42">
        <w:rPr>
          <w:rFonts w:ascii="Times New Roman" w:hAnsi="Times New Roman" w:cs="Times New Roman"/>
        </w:rPr>
        <w:t xml:space="preserve">m </w:t>
      </w:r>
      <w:ins w:id="417" w:author="Patrick M." w:date="2020-04-11T14:03:00Z">
        <w:r w:rsidR="009C5D5A" w:rsidRPr="00815D42">
          <w:rPr>
            <w:rFonts w:ascii="Times New Roman" w:hAnsi="Times New Roman" w:cs="Times New Roman"/>
          </w:rPr>
          <w:t xml:space="preserve">extra classes or </w:t>
        </w:r>
        <w:r w:rsidR="009C5D5A">
          <w:rPr>
            <w:rFonts w:ascii="Times New Roman" w:hAnsi="Times New Roman" w:cs="Times New Roman"/>
          </w:rPr>
          <w:t xml:space="preserve">taking time </w:t>
        </w:r>
        <w:r w:rsidR="009C5D5A" w:rsidRPr="00815D42">
          <w:rPr>
            <w:rFonts w:ascii="Times New Roman" w:hAnsi="Times New Roman" w:cs="Times New Roman"/>
          </w:rPr>
          <w:t xml:space="preserve">to </w:t>
        </w:r>
        <w:r w:rsidR="009C5D5A">
          <w:rPr>
            <w:rFonts w:ascii="Times New Roman" w:hAnsi="Times New Roman" w:cs="Times New Roman"/>
          </w:rPr>
          <w:t xml:space="preserve">more thoroughly </w:t>
        </w:r>
        <w:r w:rsidR="009C5D5A" w:rsidRPr="00815D42">
          <w:rPr>
            <w:rFonts w:ascii="Times New Roman" w:hAnsi="Times New Roman" w:cs="Times New Roman"/>
          </w:rPr>
          <w:t xml:space="preserve">explain </w:t>
        </w:r>
        <w:r w:rsidR="009C5D5A">
          <w:rPr>
            <w:rFonts w:ascii="Times New Roman" w:hAnsi="Times New Roman" w:cs="Times New Roman"/>
          </w:rPr>
          <w:t xml:space="preserve">concepts is much better than merely assigning </w:t>
        </w:r>
      </w:ins>
      <w:r w:rsidRPr="00815D42">
        <w:rPr>
          <w:rFonts w:ascii="Times New Roman" w:hAnsi="Times New Roman" w:cs="Times New Roman"/>
        </w:rPr>
        <w:t>homework</w:t>
      </w:r>
      <w:del w:id="418" w:author="Patrick M." w:date="2020-04-11T14:03:00Z">
        <w:r w:rsidRPr="00815D42" w:rsidDel="009C5D5A">
          <w:rPr>
            <w:rFonts w:ascii="Times New Roman" w:hAnsi="Times New Roman" w:cs="Times New Roman"/>
          </w:rPr>
          <w:delText xml:space="preserve"> but to give extra classes or take a time to explain deeply is the right way to go</w:delText>
        </w:r>
      </w:del>
      <w:r w:rsidRPr="00815D42">
        <w:rPr>
          <w:rFonts w:ascii="Times New Roman" w:hAnsi="Times New Roman" w:cs="Times New Roman"/>
        </w:rPr>
        <w:t xml:space="preserve">. </w:t>
      </w:r>
      <w:commentRangeEnd w:id="416"/>
      <w:r w:rsidR="00D173C4">
        <w:rPr>
          <w:rStyle w:val="CommentReference"/>
          <w:lang w:val="en-GB"/>
        </w:rPr>
        <w:commentReference w:id="416"/>
      </w:r>
      <w:r w:rsidRPr="00815D42">
        <w:rPr>
          <w:rFonts w:ascii="Times New Roman" w:hAnsi="Times New Roman" w:cs="Times New Roman"/>
        </w:rPr>
        <w:t xml:space="preserve">Moreover, </w:t>
      </w:r>
      <w:del w:id="419" w:author="Patrick M." w:date="2020-04-11T14:03:00Z">
        <w:r w:rsidRPr="00815D42" w:rsidDel="009C5D5A">
          <w:rPr>
            <w:rFonts w:ascii="Times New Roman" w:hAnsi="Times New Roman" w:cs="Times New Roman"/>
          </w:rPr>
          <w:delText xml:space="preserve">because the existence of </w:delText>
        </w:r>
      </w:del>
      <w:r w:rsidRPr="00815D42">
        <w:rPr>
          <w:rFonts w:ascii="Times New Roman" w:hAnsi="Times New Roman" w:cs="Times New Roman"/>
        </w:rPr>
        <w:t>homework is standard</w:t>
      </w:r>
      <w:ins w:id="420" w:author="Patrick M." w:date="2020-04-11T14:03:00Z">
        <w:r w:rsidR="009C5D5A">
          <w:rPr>
            <w:rFonts w:ascii="Times New Roman" w:hAnsi="Times New Roman" w:cs="Times New Roman"/>
          </w:rPr>
          <w:t>ized within classes</w:t>
        </w:r>
      </w:ins>
      <w:r w:rsidRPr="00815D42">
        <w:rPr>
          <w:rFonts w:ascii="Times New Roman" w:hAnsi="Times New Roman" w:cs="Times New Roman"/>
        </w:rPr>
        <w:t xml:space="preserve">, </w:t>
      </w:r>
      <w:ins w:id="421" w:author="Patrick M." w:date="2020-04-11T14:04:00Z">
        <w:r w:rsidR="009C5D5A">
          <w:rPr>
            <w:rFonts w:ascii="Times New Roman" w:hAnsi="Times New Roman" w:cs="Times New Roman"/>
          </w:rPr>
          <w:t xml:space="preserve">so </w:t>
        </w:r>
      </w:ins>
      <w:r w:rsidRPr="00815D42">
        <w:rPr>
          <w:rFonts w:ascii="Times New Roman" w:hAnsi="Times New Roman" w:cs="Times New Roman"/>
        </w:rPr>
        <w:t xml:space="preserve">there are a lot of homework </w:t>
      </w:r>
      <w:ins w:id="422" w:author="Patrick M." w:date="2020-04-11T14:04:00Z">
        <w:r w:rsidR="009C5D5A">
          <w:rPr>
            <w:rFonts w:ascii="Times New Roman" w:hAnsi="Times New Roman" w:cs="Times New Roman"/>
          </w:rPr>
          <w:t xml:space="preserve">assignments </w:t>
        </w:r>
      </w:ins>
      <w:r w:rsidRPr="00815D42">
        <w:rPr>
          <w:rFonts w:ascii="Times New Roman" w:hAnsi="Times New Roman" w:cs="Times New Roman"/>
        </w:rPr>
        <w:t xml:space="preserve">that </w:t>
      </w:r>
      <w:del w:id="423" w:author="Patrick M." w:date="2020-04-11T14:04:00Z">
        <w:r w:rsidRPr="00815D42" w:rsidDel="009C5D5A">
          <w:rPr>
            <w:rFonts w:ascii="Times New Roman" w:hAnsi="Times New Roman" w:cs="Times New Roman"/>
          </w:rPr>
          <w:delText xml:space="preserve">is </w:delText>
        </w:r>
      </w:del>
      <w:ins w:id="424" w:author="Patrick M." w:date="2020-04-11T14:04:00Z">
        <w:r w:rsidR="009C5D5A">
          <w:rPr>
            <w:rFonts w:ascii="Times New Roman" w:hAnsi="Times New Roman" w:cs="Times New Roman"/>
          </w:rPr>
          <w:t xml:space="preserve">are </w:t>
        </w:r>
      </w:ins>
      <w:r w:rsidRPr="00815D42">
        <w:rPr>
          <w:rFonts w:ascii="Times New Roman" w:hAnsi="Times New Roman" w:cs="Times New Roman"/>
        </w:rPr>
        <w:t xml:space="preserve">not effective </w:t>
      </w:r>
      <w:del w:id="425" w:author="Patrick M." w:date="2020-04-11T14:04:00Z">
        <w:r w:rsidRPr="00815D42" w:rsidDel="009C5D5A">
          <w:rPr>
            <w:rFonts w:ascii="Times New Roman" w:hAnsi="Times New Roman" w:cs="Times New Roman"/>
          </w:rPr>
          <w:delText>for study</w:delText>
        </w:r>
      </w:del>
      <w:ins w:id="426" w:author="Patrick M." w:date="2020-04-11T14:04:00Z">
        <w:r w:rsidR="009C5D5A">
          <w:rPr>
            <w:rFonts w:ascii="Times New Roman" w:hAnsi="Times New Roman" w:cs="Times New Roman"/>
          </w:rPr>
          <w:t>for all students</w:t>
        </w:r>
      </w:ins>
      <w:r w:rsidRPr="00815D42">
        <w:rPr>
          <w:rFonts w:ascii="Times New Roman" w:hAnsi="Times New Roman" w:cs="Times New Roman"/>
        </w:rPr>
        <w:t xml:space="preserve">. For example, writing Chinese characters many </w:t>
      </w:r>
      <w:del w:id="427" w:author="Patrick M." w:date="2020-04-11T14:04:00Z">
        <w:r w:rsidRPr="00815D42" w:rsidDel="009C5D5A">
          <w:rPr>
            <w:rFonts w:ascii="Times New Roman" w:hAnsi="Times New Roman" w:cs="Times New Roman"/>
          </w:rPr>
          <w:delText xml:space="preserve">many </w:delText>
        </w:r>
      </w:del>
      <w:commentRangeStart w:id="428"/>
      <w:r w:rsidRPr="00815D42">
        <w:rPr>
          <w:rFonts w:ascii="Times New Roman" w:hAnsi="Times New Roman" w:cs="Times New Roman"/>
        </w:rPr>
        <w:t xml:space="preserve">times </w:t>
      </w:r>
      <w:ins w:id="429" w:author="Patrick M." w:date="2020-04-11T14:04:00Z">
        <w:r w:rsidR="009C5D5A">
          <w:rPr>
            <w:rFonts w:ascii="Times New Roman" w:hAnsi="Times New Roman" w:cs="Times New Roman"/>
          </w:rPr>
          <w:t xml:space="preserve">is not useful for some students if they </w:t>
        </w:r>
      </w:ins>
      <w:del w:id="430" w:author="Patrick M." w:date="2020-04-11T14:04:00Z">
        <w:r w:rsidRPr="00815D42" w:rsidDel="009C5D5A">
          <w:rPr>
            <w:rFonts w:ascii="Times New Roman" w:hAnsi="Times New Roman" w:cs="Times New Roman"/>
          </w:rPr>
          <w:delText xml:space="preserve">even though a student has </w:delText>
        </w:r>
      </w:del>
      <w:ins w:id="431" w:author="Patrick M." w:date="2020-04-11T14:04:00Z">
        <w:r w:rsidR="009C5D5A">
          <w:rPr>
            <w:rFonts w:ascii="Times New Roman" w:hAnsi="Times New Roman" w:cs="Times New Roman"/>
          </w:rPr>
          <w:t xml:space="preserve">have </w:t>
        </w:r>
      </w:ins>
      <w:commentRangeEnd w:id="428"/>
      <w:ins w:id="432" w:author="Patrick M." w:date="2020-04-11T18:56:00Z">
        <w:r w:rsidR="00D173C4">
          <w:rPr>
            <w:rStyle w:val="CommentReference"/>
            <w:lang w:val="en-GB"/>
          </w:rPr>
          <w:commentReference w:id="428"/>
        </w:r>
      </w:ins>
      <w:r w:rsidRPr="00815D42">
        <w:rPr>
          <w:rFonts w:ascii="Times New Roman" w:hAnsi="Times New Roman" w:cs="Times New Roman"/>
        </w:rPr>
        <w:t xml:space="preserve">already mastered it. It is </w:t>
      </w:r>
      <w:del w:id="433" w:author="Patrick M." w:date="2020-04-11T14:04:00Z">
        <w:r w:rsidRPr="00815D42" w:rsidDel="009C5D5A">
          <w:rPr>
            <w:rFonts w:ascii="Times New Roman" w:hAnsi="Times New Roman" w:cs="Times New Roman"/>
          </w:rPr>
          <w:delText xml:space="preserve">just </w:delText>
        </w:r>
      </w:del>
      <w:ins w:id="434" w:author="Patrick M." w:date="2020-04-11T14:04:00Z">
        <w:r w:rsidR="009C5D5A">
          <w:rPr>
            <w:rFonts w:ascii="Times New Roman" w:hAnsi="Times New Roman" w:cs="Times New Roman"/>
          </w:rPr>
          <w:t xml:space="preserve">merely </w:t>
        </w:r>
      </w:ins>
      <w:del w:id="435" w:author="Patrick M." w:date="2020-04-11T14:04:00Z">
        <w:r w:rsidRPr="00815D42" w:rsidDel="009C5D5A">
          <w:rPr>
            <w:rFonts w:ascii="Times New Roman" w:hAnsi="Times New Roman" w:cs="Times New Roman"/>
          </w:rPr>
          <w:delText xml:space="preserve">a </w:delText>
        </w:r>
      </w:del>
      <w:r w:rsidRPr="00815D42">
        <w:rPr>
          <w:rFonts w:ascii="Times New Roman" w:hAnsi="Times New Roman" w:cs="Times New Roman"/>
        </w:rPr>
        <w:t xml:space="preserve">muscle training! What we should do in </w:t>
      </w:r>
      <w:ins w:id="436" w:author="Patrick M." w:date="2020-04-11T14:05:00Z">
        <w:r w:rsidR="009C5D5A" w:rsidRPr="00815D42">
          <w:rPr>
            <w:rFonts w:ascii="Times New Roman" w:hAnsi="Times New Roman" w:cs="Times New Roman"/>
          </w:rPr>
          <w:t>precious</w:t>
        </w:r>
        <w:r w:rsidR="009C5D5A">
          <w:rPr>
            <w:rFonts w:ascii="Times New Roman" w:hAnsi="Times New Roman" w:cs="Times New Roman"/>
          </w:rPr>
          <w:t xml:space="preserve">, </w:t>
        </w:r>
        <w:r w:rsidR="009C5D5A" w:rsidRPr="00815D42">
          <w:rPr>
            <w:rFonts w:ascii="Times New Roman" w:hAnsi="Times New Roman" w:cs="Times New Roman"/>
          </w:rPr>
          <w:t xml:space="preserve"> </w:t>
        </w:r>
      </w:ins>
      <w:del w:id="437" w:author="Patrick M." w:date="2020-04-11T14:05:00Z">
        <w:r w:rsidRPr="00815D42" w:rsidDel="009C5D5A">
          <w:rPr>
            <w:rFonts w:ascii="Times New Roman" w:hAnsi="Times New Roman" w:cs="Times New Roman"/>
          </w:rPr>
          <w:delText xml:space="preserve">the </w:delText>
        </w:r>
      </w:del>
      <w:r w:rsidRPr="00815D42">
        <w:rPr>
          <w:rFonts w:ascii="Times New Roman" w:hAnsi="Times New Roman" w:cs="Times New Roman"/>
        </w:rPr>
        <w:t xml:space="preserve">limited </w:t>
      </w:r>
      <w:del w:id="438" w:author="Patrick M." w:date="2020-04-11T14:05:00Z">
        <w:r w:rsidRPr="00815D42" w:rsidDel="009C5D5A">
          <w:rPr>
            <w:rFonts w:ascii="Times New Roman" w:hAnsi="Times New Roman" w:cs="Times New Roman"/>
          </w:rPr>
          <w:delText xml:space="preserve">precious </w:delText>
        </w:r>
      </w:del>
      <w:r w:rsidRPr="00815D42">
        <w:rPr>
          <w:rFonts w:ascii="Times New Roman" w:hAnsi="Times New Roman" w:cs="Times New Roman"/>
        </w:rPr>
        <w:t xml:space="preserve">time is </w:t>
      </w:r>
      <w:del w:id="439" w:author="Patrick M." w:date="2020-04-11T14:05:00Z">
        <w:r w:rsidRPr="00815D42" w:rsidDel="009C5D5A">
          <w:rPr>
            <w:rFonts w:ascii="Times New Roman" w:hAnsi="Times New Roman" w:cs="Times New Roman"/>
          </w:rPr>
          <w:delText xml:space="preserve">the </w:delText>
        </w:r>
      </w:del>
      <w:ins w:id="440" w:author="Patrick M." w:date="2020-04-11T14:05:00Z">
        <w:r w:rsidR="009C5D5A">
          <w:rPr>
            <w:rFonts w:ascii="Times New Roman" w:hAnsi="Times New Roman" w:cs="Times New Roman"/>
          </w:rPr>
          <w:t xml:space="preserve">to </w:t>
        </w:r>
      </w:ins>
      <w:r w:rsidRPr="00815D42">
        <w:rPr>
          <w:rFonts w:ascii="Times New Roman" w:hAnsi="Times New Roman" w:cs="Times New Roman"/>
        </w:rPr>
        <w:t xml:space="preserve">study </w:t>
      </w:r>
      <w:ins w:id="441" w:author="Patrick M." w:date="2020-04-11T14:05:00Z">
        <w:r w:rsidR="009C5D5A">
          <w:rPr>
            <w:rFonts w:ascii="Times New Roman" w:hAnsi="Times New Roman" w:cs="Times New Roman"/>
          </w:rPr>
          <w:t xml:space="preserve">in a manner </w:t>
        </w:r>
      </w:ins>
      <w:r w:rsidRPr="00815D42">
        <w:rPr>
          <w:rFonts w:ascii="Times New Roman" w:hAnsi="Times New Roman" w:cs="Times New Roman"/>
        </w:rPr>
        <w:t xml:space="preserve">that is </w:t>
      </w:r>
      <w:del w:id="442" w:author="Patrick M." w:date="2020-04-11T14:05:00Z">
        <w:r w:rsidRPr="00815D42" w:rsidDel="009C5D5A">
          <w:rPr>
            <w:rFonts w:ascii="Times New Roman" w:hAnsi="Times New Roman" w:cs="Times New Roman"/>
          </w:rPr>
          <w:delText xml:space="preserve">really </w:delText>
        </w:r>
      </w:del>
      <w:r w:rsidRPr="00815D42">
        <w:rPr>
          <w:rFonts w:ascii="Times New Roman" w:hAnsi="Times New Roman" w:cs="Times New Roman"/>
        </w:rPr>
        <w:t xml:space="preserve">meaningful. And </w:t>
      </w:r>
      <w:del w:id="443" w:author="Patrick M." w:date="2020-04-11T14:05:00Z">
        <w:r w:rsidRPr="00815D42" w:rsidDel="009C5D5A">
          <w:rPr>
            <w:rFonts w:ascii="Times New Roman" w:hAnsi="Times New Roman" w:cs="Times New Roman"/>
          </w:rPr>
          <w:delText xml:space="preserve">the </w:delText>
        </w:r>
      </w:del>
      <w:r w:rsidRPr="00815D42">
        <w:rPr>
          <w:rFonts w:ascii="Times New Roman" w:hAnsi="Times New Roman" w:cs="Times New Roman"/>
        </w:rPr>
        <w:t>study</w:t>
      </w:r>
      <w:ins w:id="444" w:author="Patrick M." w:date="2020-04-11T14:05:00Z">
        <w:r w:rsidR="009C5D5A">
          <w:rPr>
            <w:rFonts w:ascii="Times New Roman" w:hAnsi="Times New Roman" w:cs="Times New Roman"/>
          </w:rPr>
          <w:t>ing</w:t>
        </w:r>
      </w:ins>
      <w:r w:rsidRPr="00815D42">
        <w:rPr>
          <w:rFonts w:ascii="Times New Roman" w:hAnsi="Times New Roman" w:cs="Times New Roman"/>
        </w:rPr>
        <w:t xml:space="preserve"> </w:t>
      </w:r>
      <w:del w:id="445" w:author="Patrick M." w:date="2020-04-11T14:05:00Z">
        <w:r w:rsidRPr="00815D42" w:rsidDel="009C5D5A">
          <w:rPr>
            <w:rFonts w:ascii="Times New Roman" w:hAnsi="Times New Roman" w:cs="Times New Roman"/>
          </w:rPr>
          <w:delText xml:space="preserve">really </w:delText>
        </w:r>
      </w:del>
      <w:r w:rsidRPr="00815D42">
        <w:rPr>
          <w:rFonts w:ascii="Times New Roman" w:hAnsi="Times New Roman" w:cs="Times New Roman"/>
        </w:rPr>
        <w:t>meaningful</w:t>
      </w:r>
      <w:ins w:id="446" w:author="Patrick M." w:date="2020-04-11T14:05:00Z">
        <w:r w:rsidR="009C5D5A">
          <w:rPr>
            <w:rFonts w:ascii="Times New Roman" w:hAnsi="Times New Roman" w:cs="Times New Roman"/>
          </w:rPr>
          <w:t>ly</w:t>
        </w:r>
      </w:ins>
      <w:r w:rsidRPr="00815D42">
        <w:rPr>
          <w:rFonts w:ascii="Times New Roman" w:hAnsi="Times New Roman" w:cs="Times New Roman"/>
        </w:rPr>
        <w:t xml:space="preserve"> should be done “at school” for fairness</w:t>
      </w:r>
      <w:commentRangeStart w:id="447"/>
      <w:ins w:id="448" w:author="Patrick M." w:date="2020-04-11T14:05:00Z">
        <w:r w:rsidR="009C5D5A">
          <w:rPr>
            <w:rFonts w:ascii="Times New Roman" w:hAnsi="Times New Roman" w:cs="Times New Roman"/>
          </w:rPr>
          <w:t xml:space="preserve"> and effectiveness</w:t>
        </w:r>
      </w:ins>
      <w:r w:rsidRPr="00815D42">
        <w:rPr>
          <w:rFonts w:ascii="Times New Roman" w:hAnsi="Times New Roman" w:cs="Times New Roman"/>
        </w:rPr>
        <w:t xml:space="preserve">. </w:t>
      </w:r>
      <w:commentRangeEnd w:id="447"/>
      <w:r w:rsidR="00394B95">
        <w:rPr>
          <w:rStyle w:val="CommentReference"/>
          <w:lang w:val="en-GB"/>
        </w:rPr>
        <w:commentReference w:id="447"/>
      </w:r>
      <w:r w:rsidRPr="00815D42">
        <w:rPr>
          <w:rFonts w:ascii="Times New Roman" w:hAnsi="Times New Roman" w:cs="Times New Roman"/>
        </w:rPr>
        <w:t>That’s why homework should be abolished. Thank you.</w:t>
      </w:r>
    </w:p>
    <w:p w14:paraId="1C1465D2" w14:textId="77777777" w:rsidR="00B32C51" w:rsidRPr="00815D42" w:rsidRDefault="00B32C51" w:rsidP="00B32C51">
      <w:pPr>
        <w:widowControl/>
        <w:jc w:val="left"/>
        <w:rPr>
          <w:rFonts w:ascii="Times New Roman" w:hAnsi="Times New Roman" w:cs="Times New Roman"/>
        </w:rPr>
      </w:pPr>
    </w:p>
    <w:p w14:paraId="5592F08B" w14:textId="77777777" w:rsidR="00B32C51" w:rsidRDefault="00B32C51">
      <w:pPr>
        <w:widowControl/>
        <w:jc w:val="left"/>
        <w:rPr>
          <w:rFonts w:ascii="Times New Roman" w:hAnsi="Times New Roman" w:cs="Times New Roman"/>
          <w:szCs w:val="21"/>
        </w:rPr>
      </w:pPr>
      <w:r>
        <w:rPr>
          <w:rFonts w:ascii="Times New Roman" w:hAnsi="Times New Roman" w:cs="Times New Roman"/>
          <w:szCs w:val="21"/>
        </w:rPr>
        <w:lastRenderedPageBreak/>
        <w:br w:type="page"/>
      </w:r>
    </w:p>
    <w:p w14:paraId="0122FABD" w14:textId="77777777" w:rsidR="00AB17CA" w:rsidRPr="00FF5AD4" w:rsidRDefault="00AB17CA">
      <w:pPr>
        <w:widowControl/>
        <w:jc w:val="left"/>
        <w:rPr>
          <w:rFonts w:ascii="Times New Roman" w:hAnsi="Times New Roman" w:cs="Times New Roman"/>
          <w:szCs w:val="21"/>
        </w:rPr>
      </w:pPr>
      <w:r w:rsidRPr="00FF5AD4">
        <w:rPr>
          <w:rFonts w:ascii="Times New Roman" w:hAnsi="Times New Roman" w:cs="Times New Roman"/>
          <w:szCs w:val="21"/>
        </w:rPr>
        <w:lastRenderedPageBreak/>
        <w:t>1 (15</w:t>
      </w:r>
      <w:r w:rsidR="00462C2E" w:rsidRPr="00FF5AD4">
        <w:rPr>
          <w:rFonts w:ascii="Times New Roman" w:hAnsi="Times New Roman" w:cs="Times New Roman"/>
          <w:szCs w:val="21"/>
        </w:rPr>
        <w:t>0</w:t>
      </w:r>
      <w:r w:rsidRPr="00FF5AD4">
        <w:rPr>
          <w:rFonts w:ascii="Times New Roman" w:hAnsi="Times New Roman" w:cs="Times New Roman"/>
          <w:szCs w:val="21"/>
        </w:rPr>
        <w:t xml:space="preserve"> words)</w:t>
      </w:r>
    </w:p>
    <w:p w14:paraId="35F9C9E7" w14:textId="77777777" w:rsidR="00AB17CA" w:rsidRPr="00FF5AD4" w:rsidRDefault="00AB17CA">
      <w:pPr>
        <w:widowControl/>
        <w:jc w:val="left"/>
        <w:rPr>
          <w:rFonts w:ascii="Times New Roman" w:hAnsi="Times New Roman" w:cs="Times New Roman"/>
          <w:szCs w:val="21"/>
        </w:rPr>
      </w:pPr>
    </w:p>
    <w:p w14:paraId="4AC360F6" w14:textId="77777777" w:rsidR="00924C07" w:rsidRPr="00FF5AD4" w:rsidRDefault="00924C07">
      <w:pPr>
        <w:widowControl/>
        <w:jc w:val="left"/>
        <w:rPr>
          <w:rFonts w:ascii="Times New Roman" w:hAnsi="Times New Roman" w:cs="Times New Roman"/>
          <w:szCs w:val="21"/>
        </w:rPr>
      </w:pPr>
    </w:p>
    <w:p w14:paraId="446B8B98" w14:textId="3C6A09DD" w:rsidR="00AB17CA" w:rsidRPr="00FF5AD4" w:rsidRDefault="00AB17CA" w:rsidP="008A4DBA">
      <w:pPr>
        <w:widowControl/>
        <w:rPr>
          <w:rFonts w:ascii="Times New Roman" w:hAnsi="Times New Roman" w:cs="Times New Roman"/>
          <w:szCs w:val="21"/>
        </w:rPr>
      </w:pPr>
      <w:r w:rsidRPr="00FF5AD4">
        <w:rPr>
          <w:rFonts w:ascii="Times New Roman" w:hAnsi="Times New Roman" w:cs="Times New Roman"/>
          <w:szCs w:val="21"/>
        </w:rPr>
        <w:t>Hello everyone. Today’s topic is “</w:t>
      </w:r>
      <w:r w:rsidR="00F520CB" w:rsidRPr="00FF5AD4">
        <w:rPr>
          <w:rFonts w:ascii="Times New Roman" w:hAnsi="Times New Roman" w:cs="Times New Roman"/>
          <w:szCs w:val="21"/>
        </w:rPr>
        <w:t>High school students should have part-time jobs</w:t>
      </w:r>
      <w:r w:rsidRPr="00FF5AD4">
        <w:rPr>
          <w:rFonts w:ascii="Times New Roman" w:hAnsi="Times New Roman" w:cs="Times New Roman"/>
          <w:szCs w:val="21"/>
        </w:rPr>
        <w:t>”. We have two points</w:t>
      </w:r>
      <w:del w:id="449" w:author="Patrick M." w:date="2020-04-11T17:28:00Z">
        <w:r w:rsidRPr="00FF5AD4" w:rsidDel="00C42DE8">
          <w:rPr>
            <w:rFonts w:ascii="Times New Roman" w:hAnsi="Times New Roman" w:cs="Times New Roman"/>
            <w:szCs w:val="21"/>
          </w:rPr>
          <w:delText xml:space="preserve">. </w:delText>
        </w:r>
      </w:del>
      <w:ins w:id="450" w:author="Patrick M." w:date="2020-04-11T17:28:00Z">
        <w:r w:rsidR="00C42DE8">
          <w:rPr>
            <w:rFonts w:ascii="Times New Roman" w:hAnsi="Times New Roman" w:cs="Times New Roman"/>
            <w:szCs w:val="21"/>
          </w:rPr>
          <w:t>:</w:t>
        </w:r>
        <w:r w:rsidR="00C42DE8" w:rsidRPr="00FF5AD4">
          <w:rPr>
            <w:rFonts w:ascii="Times New Roman" w:hAnsi="Times New Roman" w:cs="Times New Roman"/>
            <w:szCs w:val="21"/>
          </w:rPr>
          <w:t xml:space="preserve"> </w:t>
        </w:r>
      </w:ins>
      <w:r w:rsidRPr="00FF5AD4">
        <w:rPr>
          <w:rFonts w:ascii="Times New Roman" w:hAnsi="Times New Roman" w:cs="Times New Roman"/>
          <w:szCs w:val="21"/>
        </w:rPr>
        <w:t>The first point is “</w:t>
      </w:r>
      <w:del w:id="451" w:author="Patrick M." w:date="2020-04-11T17:28:00Z">
        <w:r w:rsidR="00F520CB" w:rsidRPr="00FF5AD4" w:rsidDel="00C42DE8">
          <w:rPr>
            <w:rFonts w:ascii="Times New Roman" w:hAnsi="Times New Roman" w:cs="Times New Roman"/>
            <w:szCs w:val="21"/>
          </w:rPr>
          <w:delText xml:space="preserve">Social </w:delText>
        </w:r>
      </w:del>
      <w:ins w:id="452" w:author="Patrick M." w:date="2020-04-11T17:28:00Z">
        <w:r w:rsidR="00C42DE8">
          <w:rPr>
            <w:rFonts w:ascii="Times New Roman" w:hAnsi="Times New Roman" w:cs="Times New Roman"/>
            <w:szCs w:val="21"/>
          </w:rPr>
          <w:t>s</w:t>
        </w:r>
        <w:r w:rsidR="00C42DE8" w:rsidRPr="00FF5AD4">
          <w:rPr>
            <w:rFonts w:ascii="Times New Roman" w:hAnsi="Times New Roman" w:cs="Times New Roman"/>
            <w:szCs w:val="21"/>
          </w:rPr>
          <w:t xml:space="preserve">ocial </w:t>
        </w:r>
      </w:ins>
      <w:r w:rsidR="00F520CB" w:rsidRPr="00FF5AD4">
        <w:rPr>
          <w:rFonts w:ascii="Times New Roman" w:hAnsi="Times New Roman" w:cs="Times New Roman"/>
          <w:szCs w:val="21"/>
        </w:rPr>
        <w:t>experience</w:t>
      </w:r>
      <w:del w:id="453" w:author="Patrick M." w:date="2020-04-11T17:28:00Z">
        <w:r w:rsidRPr="00FF5AD4" w:rsidDel="00C42DE8">
          <w:rPr>
            <w:rFonts w:ascii="Times New Roman" w:hAnsi="Times New Roman" w:cs="Times New Roman"/>
            <w:szCs w:val="21"/>
          </w:rPr>
          <w:delText xml:space="preserve">”. </w:delText>
        </w:r>
      </w:del>
      <w:ins w:id="454" w:author="Patrick M." w:date="2020-04-11T17:28:00Z">
        <w:r w:rsidR="00C42DE8" w:rsidRPr="00FF5AD4">
          <w:rPr>
            <w:rFonts w:ascii="Times New Roman" w:hAnsi="Times New Roman" w:cs="Times New Roman"/>
            <w:szCs w:val="21"/>
          </w:rPr>
          <w:t>”</w:t>
        </w:r>
        <w:r w:rsidR="00C42DE8">
          <w:rPr>
            <w:rFonts w:ascii="Times New Roman" w:hAnsi="Times New Roman" w:cs="Times New Roman"/>
            <w:szCs w:val="21"/>
          </w:rPr>
          <w:t xml:space="preserve"> and</w:t>
        </w:r>
        <w:r w:rsidR="00C42DE8" w:rsidRPr="00FF5AD4">
          <w:rPr>
            <w:rFonts w:ascii="Times New Roman" w:hAnsi="Times New Roman" w:cs="Times New Roman"/>
            <w:szCs w:val="21"/>
          </w:rPr>
          <w:t xml:space="preserve"> </w:t>
        </w:r>
      </w:ins>
      <w:del w:id="455" w:author="Patrick M." w:date="2020-04-11T17:28:00Z">
        <w:r w:rsidRPr="00FF5AD4" w:rsidDel="00C42DE8">
          <w:rPr>
            <w:rFonts w:ascii="Times New Roman" w:hAnsi="Times New Roman" w:cs="Times New Roman"/>
            <w:szCs w:val="21"/>
          </w:rPr>
          <w:delText xml:space="preserve">The </w:delText>
        </w:r>
      </w:del>
      <w:ins w:id="456" w:author="Patrick M." w:date="2020-04-11T17:28:00Z">
        <w:r w:rsidR="00C42DE8">
          <w:rPr>
            <w:rFonts w:ascii="Times New Roman" w:hAnsi="Times New Roman" w:cs="Times New Roman"/>
            <w:szCs w:val="21"/>
          </w:rPr>
          <w:t>t</w:t>
        </w:r>
        <w:r w:rsidR="00C42DE8" w:rsidRPr="00FF5AD4">
          <w:rPr>
            <w:rFonts w:ascii="Times New Roman" w:hAnsi="Times New Roman" w:cs="Times New Roman"/>
            <w:szCs w:val="21"/>
          </w:rPr>
          <w:t xml:space="preserve">he </w:t>
        </w:r>
      </w:ins>
      <w:r w:rsidRPr="00FF5AD4">
        <w:rPr>
          <w:rFonts w:ascii="Times New Roman" w:hAnsi="Times New Roman" w:cs="Times New Roman"/>
          <w:szCs w:val="21"/>
        </w:rPr>
        <w:t>second point is “</w:t>
      </w:r>
      <w:del w:id="457" w:author="Patrick M." w:date="2020-04-11T17:28:00Z">
        <w:r w:rsidR="00F520CB" w:rsidRPr="00FF5AD4" w:rsidDel="00C42DE8">
          <w:rPr>
            <w:rFonts w:ascii="Times New Roman" w:hAnsi="Times New Roman" w:cs="Times New Roman"/>
            <w:szCs w:val="21"/>
          </w:rPr>
          <w:delText xml:space="preserve">Earning </w:delText>
        </w:r>
      </w:del>
      <w:ins w:id="458" w:author="Patrick M." w:date="2020-04-11T17:28:00Z">
        <w:r w:rsidR="00C42DE8">
          <w:rPr>
            <w:rFonts w:ascii="Times New Roman" w:hAnsi="Times New Roman" w:cs="Times New Roman"/>
            <w:szCs w:val="21"/>
          </w:rPr>
          <w:t>e</w:t>
        </w:r>
        <w:r w:rsidR="00C42DE8" w:rsidRPr="00FF5AD4">
          <w:rPr>
            <w:rFonts w:ascii="Times New Roman" w:hAnsi="Times New Roman" w:cs="Times New Roman"/>
            <w:szCs w:val="21"/>
          </w:rPr>
          <w:t xml:space="preserve">arning </w:t>
        </w:r>
      </w:ins>
      <w:r w:rsidR="00F520CB" w:rsidRPr="00FF5AD4">
        <w:rPr>
          <w:rFonts w:ascii="Times New Roman" w:hAnsi="Times New Roman" w:cs="Times New Roman"/>
          <w:szCs w:val="21"/>
        </w:rPr>
        <w:t>money</w:t>
      </w:r>
      <w:r w:rsidRPr="00FF5AD4">
        <w:rPr>
          <w:rFonts w:ascii="Times New Roman" w:hAnsi="Times New Roman" w:cs="Times New Roman"/>
          <w:szCs w:val="21"/>
        </w:rPr>
        <w:t>”. I will explain the first point “</w:t>
      </w:r>
      <w:del w:id="459" w:author="Patrick M." w:date="2020-04-11T17:28:00Z">
        <w:r w:rsidR="00F520CB" w:rsidRPr="00FF5AD4" w:rsidDel="00C42DE8">
          <w:rPr>
            <w:rFonts w:ascii="Times New Roman" w:hAnsi="Times New Roman" w:cs="Times New Roman"/>
            <w:szCs w:val="21"/>
          </w:rPr>
          <w:delText xml:space="preserve">Social </w:delText>
        </w:r>
      </w:del>
      <w:ins w:id="460" w:author="Patrick M." w:date="2020-04-11T17:28:00Z">
        <w:r w:rsidR="00C42DE8">
          <w:rPr>
            <w:rFonts w:ascii="Times New Roman" w:hAnsi="Times New Roman" w:cs="Times New Roman"/>
            <w:szCs w:val="21"/>
          </w:rPr>
          <w:t>s</w:t>
        </w:r>
        <w:r w:rsidR="00C42DE8" w:rsidRPr="00FF5AD4">
          <w:rPr>
            <w:rFonts w:ascii="Times New Roman" w:hAnsi="Times New Roman" w:cs="Times New Roman"/>
            <w:szCs w:val="21"/>
          </w:rPr>
          <w:t xml:space="preserve">ocial </w:t>
        </w:r>
      </w:ins>
      <w:r w:rsidR="00F520CB" w:rsidRPr="00FF5AD4">
        <w:rPr>
          <w:rFonts w:ascii="Times New Roman" w:hAnsi="Times New Roman" w:cs="Times New Roman"/>
          <w:szCs w:val="21"/>
        </w:rPr>
        <w:t>experience</w:t>
      </w:r>
      <w:r w:rsidRPr="00FF5AD4">
        <w:rPr>
          <w:rFonts w:ascii="Times New Roman" w:hAnsi="Times New Roman" w:cs="Times New Roman"/>
          <w:szCs w:val="21"/>
        </w:rPr>
        <w:t xml:space="preserve">”. We believe that </w:t>
      </w:r>
      <w:r w:rsidR="00F520CB" w:rsidRPr="00FF5AD4">
        <w:rPr>
          <w:rFonts w:ascii="Times New Roman" w:hAnsi="Times New Roman" w:cs="Times New Roman"/>
          <w:szCs w:val="21"/>
        </w:rPr>
        <w:t>a part-time job is a good opportunity to have social experience</w:t>
      </w:r>
      <w:commentRangeStart w:id="461"/>
      <w:r w:rsidR="00F520CB" w:rsidRPr="00FF5AD4">
        <w:rPr>
          <w:rFonts w:ascii="Times New Roman" w:hAnsi="Times New Roman" w:cs="Times New Roman"/>
          <w:szCs w:val="21"/>
        </w:rPr>
        <w:t xml:space="preserve">. </w:t>
      </w:r>
      <w:del w:id="462" w:author="Patrick M." w:date="2020-04-11T17:28:00Z">
        <w:r w:rsidR="00F520CB" w:rsidRPr="00FF5AD4" w:rsidDel="00C42DE8">
          <w:rPr>
            <w:rFonts w:ascii="Times New Roman" w:hAnsi="Times New Roman" w:cs="Times New Roman"/>
            <w:szCs w:val="21"/>
          </w:rPr>
          <w:delText xml:space="preserve">We </w:delText>
        </w:r>
      </w:del>
      <w:ins w:id="463" w:author="Patrick M." w:date="2020-04-11T17:28:00Z">
        <w:r w:rsidR="00C42DE8">
          <w:rPr>
            <w:rFonts w:ascii="Times New Roman" w:hAnsi="Times New Roman" w:cs="Times New Roman"/>
            <w:szCs w:val="21"/>
          </w:rPr>
          <w:t xml:space="preserve">Students </w:t>
        </w:r>
      </w:ins>
      <w:del w:id="464" w:author="Patrick M." w:date="2020-04-11T17:28:00Z">
        <w:r w:rsidR="00F520CB" w:rsidRPr="00FF5AD4" w:rsidDel="00C42DE8">
          <w:rPr>
            <w:rFonts w:ascii="Times New Roman" w:hAnsi="Times New Roman" w:cs="Times New Roman"/>
            <w:szCs w:val="21"/>
          </w:rPr>
          <w:delText xml:space="preserve">can </w:delText>
        </w:r>
      </w:del>
      <w:ins w:id="465" w:author="Patrick M." w:date="2020-04-11T17:28:00Z">
        <w:r w:rsidR="00C42DE8">
          <w:rPr>
            <w:rFonts w:ascii="Times New Roman" w:hAnsi="Times New Roman" w:cs="Times New Roman"/>
            <w:szCs w:val="21"/>
          </w:rPr>
          <w:t xml:space="preserve">would </w:t>
        </w:r>
      </w:ins>
      <w:r w:rsidR="00F520CB" w:rsidRPr="00FF5AD4">
        <w:rPr>
          <w:rFonts w:ascii="Times New Roman" w:hAnsi="Times New Roman" w:cs="Times New Roman"/>
          <w:szCs w:val="21"/>
        </w:rPr>
        <w:t xml:space="preserve">have communication with </w:t>
      </w:r>
      <w:del w:id="466" w:author="Patrick M." w:date="2020-04-11T17:28:00Z">
        <w:r w:rsidR="00F520CB" w:rsidRPr="00FF5AD4" w:rsidDel="00C42DE8">
          <w:rPr>
            <w:rFonts w:ascii="Times New Roman" w:hAnsi="Times New Roman" w:cs="Times New Roman"/>
            <w:szCs w:val="21"/>
          </w:rPr>
          <w:delText xml:space="preserve">bosses </w:delText>
        </w:r>
      </w:del>
      <w:ins w:id="467" w:author="Patrick M." w:date="2020-04-11T17:28:00Z">
        <w:r w:rsidR="00C42DE8">
          <w:rPr>
            <w:rFonts w:ascii="Times New Roman" w:hAnsi="Times New Roman" w:cs="Times New Roman"/>
            <w:szCs w:val="21"/>
          </w:rPr>
          <w:t xml:space="preserve">superiors </w:t>
        </w:r>
      </w:ins>
      <w:r w:rsidR="00F520CB" w:rsidRPr="00FF5AD4">
        <w:rPr>
          <w:rFonts w:ascii="Times New Roman" w:hAnsi="Times New Roman" w:cs="Times New Roman"/>
          <w:szCs w:val="21"/>
        </w:rPr>
        <w:t>or customers at the</w:t>
      </w:r>
      <w:ins w:id="468" w:author="Patrick M." w:date="2020-04-11T17:29:00Z">
        <w:r w:rsidR="00006730">
          <w:rPr>
            <w:rFonts w:ascii="Times New Roman" w:hAnsi="Times New Roman" w:cs="Times New Roman"/>
            <w:szCs w:val="21"/>
          </w:rPr>
          <w:t>ir</w:t>
        </w:r>
      </w:ins>
      <w:r w:rsidR="00F520CB" w:rsidRPr="00FF5AD4">
        <w:rPr>
          <w:rFonts w:ascii="Times New Roman" w:hAnsi="Times New Roman" w:cs="Times New Roman"/>
          <w:szCs w:val="21"/>
        </w:rPr>
        <w:t xml:space="preserve"> part-time jobs. </w:t>
      </w:r>
      <w:del w:id="469" w:author="Patrick M." w:date="2020-04-11T17:29:00Z">
        <w:r w:rsidR="00F520CB" w:rsidRPr="00FF5AD4" w:rsidDel="00006730">
          <w:rPr>
            <w:rFonts w:ascii="Times New Roman" w:hAnsi="Times New Roman" w:cs="Times New Roman"/>
            <w:szCs w:val="21"/>
          </w:rPr>
          <w:delText xml:space="preserve">We </w:delText>
        </w:r>
      </w:del>
      <w:ins w:id="470" w:author="Patrick M." w:date="2020-04-11T17:29:00Z">
        <w:r w:rsidR="00006730">
          <w:rPr>
            <w:rFonts w:ascii="Times New Roman" w:hAnsi="Times New Roman" w:cs="Times New Roman"/>
            <w:szCs w:val="21"/>
          </w:rPr>
          <w:t xml:space="preserve">They </w:t>
        </w:r>
      </w:ins>
      <w:r w:rsidR="00F520CB" w:rsidRPr="00FF5AD4">
        <w:rPr>
          <w:rFonts w:ascii="Times New Roman" w:hAnsi="Times New Roman" w:cs="Times New Roman"/>
          <w:szCs w:val="21"/>
        </w:rPr>
        <w:t xml:space="preserve">can’t have these real experience in </w:t>
      </w:r>
      <w:del w:id="471" w:author="Patrick M." w:date="2020-04-11T17:29:00Z">
        <w:r w:rsidR="00F520CB" w:rsidRPr="00FF5AD4" w:rsidDel="00006730">
          <w:rPr>
            <w:rFonts w:ascii="Times New Roman" w:hAnsi="Times New Roman" w:cs="Times New Roman"/>
            <w:szCs w:val="21"/>
          </w:rPr>
          <w:delText xml:space="preserve">our </w:delText>
        </w:r>
      </w:del>
      <w:r w:rsidR="00F520CB" w:rsidRPr="00FF5AD4">
        <w:rPr>
          <w:rFonts w:ascii="Times New Roman" w:hAnsi="Times New Roman" w:cs="Times New Roman"/>
          <w:szCs w:val="21"/>
        </w:rPr>
        <w:t xml:space="preserve">school life. </w:t>
      </w:r>
      <w:r w:rsidR="00462C2E" w:rsidRPr="00FF5AD4">
        <w:rPr>
          <w:rFonts w:ascii="Times New Roman" w:hAnsi="Times New Roman" w:cs="Times New Roman"/>
          <w:szCs w:val="21"/>
        </w:rPr>
        <w:t xml:space="preserve">In </w:t>
      </w:r>
      <w:del w:id="472" w:author="Patrick M." w:date="2020-04-11T17:29:00Z">
        <w:r w:rsidR="00462C2E" w:rsidRPr="00FF5AD4" w:rsidDel="00006730">
          <w:rPr>
            <w:rFonts w:ascii="Times New Roman" w:hAnsi="Times New Roman" w:cs="Times New Roman"/>
            <w:szCs w:val="21"/>
          </w:rPr>
          <w:delText xml:space="preserve">a </w:delText>
        </w:r>
      </w:del>
      <w:r w:rsidR="00462C2E" w:rsidRPr="00FF5AD4">
        <w:rPr>
          <w:rFonts w:ascii="Times New Roman" w:hAnsi="Times New Roman" w:cs="Times New Roman"/>
          <w:szCs w:val="21"/>
        </w:rPr>
        <w:t xml:space="preserve">school, </w:t>
      </w:r>
      <w:del w:id="473" w:author="Patrick M." w:date="2020-04-11T17:29:00Z">
        <w:r w:rsidR="00462C2E" w:rsidRPr="00FF5AD4" w:rsidDel="00006730">
          <w:rPr>
            <w:rFonts w:ascii="Times New Roman" w:hAnsi="Times New Roman" w:cs="Times New Roman"/>
            <w:szCs w:val="21"/>
          </w:rPr>
          <w:delText xml:space="preserve">we </w:delText>
        </w:r>
      </w:del>
      <w:ins w:id="474" w:author="Patrick M." w:date="2020-04-11T17:29:00Z">
        <w:r w:rsidR="00006730">
          <w:rPr>
            <w:rFonts w:ascii="Times New Roman" w:hAnsi="Times New Roman" w:cs="Times New Roman"/>
            <w:szCs w:val="21"/>
          </w:rPr>
          <w:t xml:space="preserve">students </w:t>
        </w:r>
      </w:ins>
      <w:del w:id="475" w:author="Patrick M." w:date="2020-04-11T17:29:00Z">
        <w:r w:rsidR="00462C2E" w:rsidRPr="00FF5AD4" w:rsidDel="00006730">
          <w:rPr>
            <w:rFonts w:ascii="Times New Roman" w:hAnsi="Times New Roman" w:cs="Times New Roman"/>
            <w:szCs w:val="21"/>
          </w:rPr>
          <w:delText xml:space="preserve">can </w:delText>
        </w:r>
      </w:del>
      <w:r w:rsidR="00462C2E" w:rsidRPr="00FF5AD4">
        <w:rPr>
          <w:rFonts w:ascii="Times New Roman" w:hAnsi="Times New Roman" w:cs="Times New Roman"/>
          <w:szCs w:val="21"/>
        </w:rPr>
        <w:t xml:space="preserve">communicate </w:t>
      </w:r>
      <w:del w:id="476" w:author="Patrick M." w:date="2020-04-11T17:29:00Z">
        <w:r w:rsidR="00462C2E" w:rsidRPr="00FF5AD4" w:rsidDel="00006730">
          <w:rPr>
            <w:rFonts w:ascii="Times New Roman" w:hAnsi="Times New Roman" w:cs="Times New Roman"/>
            <w:szCs w:val="21"/>
          </w:rPr>
          <w:delText xml:space="preserve">with </w:delText>
        </w:r>
      </w:del>
      <w:r w:rsidR="00462C2E" w:rsidRPr="00FF5AD4">
        <w:rPr>
          <w:rFonts w:ascii="Times New Roman" w:hAnsi="Times New Roman" w:cs="Times New Roman"/>
          <w:szCs w:val="21"/>
        </w:rPr>
        <w:t xml:space="preserve">almost </w:t>
      </w:r>
      <w:ins w:id="477" w:author="Patrick M." w:date="2020-04-11T17:29:00Z">
        <w:r w:rsidR="00006730">
          <w:rPr>
            <w:rFonts w:ascii="Times New Roman" w:hAnsi="Times New Roman" w:cs="Times New Roman"/>
            <w:szCs w:val="21"/>
          </w:rPr>
          <w:t xml:space="preserve">exclusively with </w:t>
        </w:r>
      </w:ins>
      <w:del w:id="478" w:author="Patrick M." w:date="2020-04-11T17:29:00Z">
        <w:r w:rsidR="00462C2E" w:rsidRPr="00FF5AD4" w:rsidDel="00006730">
          <w:rPr>
            <w:rFonts w:ascii="Times New Roman" w:hAnsi="Times New Roman" w:cs="Times New Roman"/>
            <w:szCs w:val="21"/>
          </w:rPr>
          <w:delText xml:space="preserve">only the same age </w:delText>
        </w:r>
      </w:del>
      <w:r w:rsidR="00462C2E" w:rsidRPr="00FF5AD4">
        <w:rPr>
          <w:rFonts w:ascii="Times New Roman" w:hAnsi="Times New Roman" w:cs="Times New Roman"/>
          <w:szCs w:val="21"/>
        </w:rPr>
        <w:t>students</w:t>
      </w:r>
      <w:ins w:id="479" w:author="Patrick M." w:date="2020-04-11T17:30:00Z">
        <w:r w:rsidR="00006730">
          <w:rPr>
            <w:rFonts w:ascii="Times New Roman" w:hAnsi="Times New Roman" w:cs="Times New Roman"/>
            <w:szCs w:val="21"/>
          </w:rPr>
          <w:t xml:space="preserve"> of the same age</w:t>
        </w:r>
      </w:ins>
      <w:r w:rsidR="00462C2E" w:rsidRPr="00FF5AD4">
        <w:rPr>
          <w:rFonts w:ascii="Times New Roman" w:hAnsi="Times New Roman" w:cs="Times New Roman"/>
          <w:szCs w:val="21"/>
        </w:rPr>
        <w:t xml:space="preserve">. </w:t>
      </w:r>
      <w:r w:rsidR="000B1019" w:rsidRPr="00FF5AD4">
        <w:rPr>
          <w:rFonts w:ascii="Times New Roman" w:hAnsi="Times New Roman" w:cs="Times New Roman"/>
          <w:szCs w:val="21"/>
        </w:rPr>
        <w:t xml:space="preserve">Part-time jobs </w:t>
      </w:r>
      <w:del w:id="480" w:author="Patrick M." w:date="2020-04-11T17:30:00Z">
        <w:r w:rsidR="000B1019" w:rsidRPr="00FF5AD4" w:rsidDel="00006730">
          <w:rPr>
            <w:rFonts w:ascii="Times New Roman" w:hAnsi="Times New Roman" w:cs="Times New Roman"/>
            <w:szCs w:val="21"/>
          </w:rPr>
          <w:delText xml:space="preserve">will </w:delText>
        </w:r>
      </w:del>
      <w:ins w:id="481" w:author="Patrick M." w:date="2020-04-11T17:30:00Z">
        <w:r w:rsidR="00006730">
          <w:rPr>
            <w:rFonts w:ascii="Times New Roman" w:hAnsi="Times New Roman" w:cs="Times New Roman"/>
            <w:szCs w:val="21"/>
          </w:rPr>
          <w:t xml:space="preserve">would </w:t>
        </w:r>
      </w:ins>
      <w:r w:rsidR="000B1019" w:rsidRPr="00FF5AD4">
        <w:rPr>
          <w:rFonts w:ascii="Times New Roman" w:hAnsi="Times New Roman" w:cs="Times New Roman"/>
          <w:szCs w:val="21"/>
        </w:rPr>
        <w:t xml:space="preserve">be a new experience for </w:t>
      </w:r>
      <w:del w:id="482" w:author="Patrick M." w:date="2020-04-11T17:30:00Z">
        <w:r w:rsidR="000B1019" w:rsidRPr="00FF5AD4" w:rsidDel="00006730">
          <w:rPr>
            <w:rFonts w:ascii="Times New Roman" w:hAnsi="Times New Roman" w:cs="Times New Roman"/>
            <w:szCs w:val="21"/>
          </w:rPr>
          <w:delText xml:space="preserve">us </w:delText>
        </w:r>
      </w:del>
      <w:ins w:id="483" w:author="Patrick M." w:date="2020-04-11T17:30:00Z">
        <w:r w:rsidR="00006730">
          <w:rPr>
            <w:rFonts w:ascii="Times New Roman" w:hAnsi="Times New Roman" w:cs="Times New Roman"/>
            <w:szCs w:val="21"/>
          </w:rPr>
          <w:t>students</w:t>
        </w:r>
        <w:r w:rsidR="00006730" w:rsidRPr="00FF5AD4">
          <w:rPr>
            <w:rFonts w:ascii="Times New Roman" w:hAnsi="Times New Roman" w:cs="Times New Roman"/>
            <w:szCs w:val="21"/>
          </w:rPr>
          <w:t xml:space="preserve"> </w:t>
        </w:r>
      </w:ins>
      <w:r w:rsidR="000B1019" w:rsidRPr="00FF5AD4">
        <w:rPr>
          <w:rFonts w:ascii="Times New Roman" w:hAnsi="Times New Roman" w:cs="Times New Roman"/>
          <w:szCs w:val="21"/>
        </w:rPr>
        <w:t xml:space="preserve">and </w:t>
      </w:r>
      <w:del w:id="484" w:author="Patrick M." w:date="2020-04-11T17:30:00Z">
        <w:r w:rsidR="000B1019" w:rsidRPr="00FF5AD4" w:rsidDel="00006730">
          <w:rPr>
            <w:rFonts w:ascii="Times New Roman" w:hAnsi="Times New Roman" w:cs="Times New Roman"/>
            <w:szCs w:val="21"/>
          </w:rPr>
          <w:delText xml:space="preserve">we </w:delText>
        </w:r>
      </w:del>
      <w:ins w:id="485" w:author="Patrick M." w:date="2020-04-11T17:30:00Z">
        <w:r w:rsidR="00006730">
          <w:rPr>
            <w:rFonts w:ascii="Times New Roman" w:hAnsi="Times New Roman" w:cs="Times New Roman"/>
            <w:szCs w:val="21"/>
          </w:rPr>
          <w:t xml:space="preserve">they </w:t>
        </w:r>
      </w:ins>
      <w:del w:id="486" w:author="Patrick M." w:date="2020-04-11T17:30:00Z">
        <w:r w:rsidR="000B1019" w:rsidRPr="00FF5AD4" w:rsidDel="00006730">
          <w:rPr>
            <w:rFonts w:ascii="Times New Roman" w:hAnsi="Times New Roman" w:cs="Times New Roman"/>
            <w:szCs w:val="21"/>
          </w:rPr>
          <w:delText xml:space="preserve">can </w:delText>
        </w:r>
      </w:del>
      <w:ins w:id="487" w:author="Patrick M." w:date="2020-04-11T17:30:00Z">
        <w:r w:rsidR="00006730">
          <w:rPr>
            <w:rFonts w:ascii="Times New Roman" w:hAnsi="Times New Roman" w:cs="Times New Roman"/>
            <w:szCs w:val="21"/>
          </w:rPr>
          <w:t>could</w:t>
        </w:r>
        <w:r w:rsidR="00006730" w:rsidRPr="00FF5AD4">
          <w:rPr>
            <w:rFonts w:ascii="Times New Roman" w:hAnsi="Times New Roman" w:cs="Times New Roman"/>
            <w:szCs w:val="21"/>
          </w:rPr>
          <w:t xml:space="preserve"> </w:t>
        </w:r>
      </w:ins>
      <w:r w:rsidR="000B1019" w:rsidRPr="00FF5AD4">
        <w:rPr>
          <w:rFonts w:ascii="Times New Roman" w:hAnsi="Times New Roman" w:cs="Times New Roman"/>
          <w:szCs w:val="21"/>
        </w:rPr>
        <w:t xml:space="preserve">learn a lot </w:t>
      </w:r>
      <w:del w:id="488" w:author="Patrick M." w:date="2020-04-11T17:30:00Z">
        <w:r w:rsidR="00462C2E" w:rsidRPr="00FF5AD4" w:rsidDel="00006730">
          <w:rPr>
            <w:rFonts w:ascii="Times New Roman" w:hAnsi="Times New Roman" w:cs="Times New Roman"/>
            <w:szCs w:val="21"/>
          </w:rPr>
          <w:delText xml:space="preserve">of things </w:delText>
        </w:r>
      </w:del>
      <w:r w:rsidR="000B1019" w:rsidRPr="00FF5AD4">
        <w:rPr>
          <w:rFonts w:ascii="Times New Roman" w:hAnsi="Times New Roman" w:cs="Times New Roman"/>
          <w:szCs w:val="21"/>
        </w:rPr>
        <w:t xml:space="preserve">from it. It is </w:t>
      </w:r>
      <w:ins w:id="489" w:author="Patrick M." w:date="2020-04-11T17:30:00Z">
        <w:r w:rsidR="00006730">
          <w:rPr>
            <w:rFonts w:ascii="Times New Roman" w:hAnsi="Times New Roman" w:cs="Times New Roman"/>
            <w:szCs w:val="21"/>
          </w:rPr>
          <w:t xml:space="preserve">the </w:t>
        </w:r>
      </w:ins>
      <w:r w:rsidR="000B1019" w:rsidRPr="00FF5AD4">
        <w:rPr>
          <w:rFonts w:ascii="Times New Roman" w:hAnsi="Times New Roman" w:cs="Times New Roman"/>
          <w:szCs w:val="21"/>
        </w:rPr>
        <w:t>same as study</w:t>
      </w:r>
      <w:ins w:id="490" w:author="Patrick M." w:date="2020-04-11T17:30:00Z">
        <w:r w:rsidR="00006730">
          <w:rPr>
            <w:rFonts w:ascii="Times New Roman" w:hAnsi="Times New Roman" w:cs="Times New Roman"/>
            <w:szCs w:val="21"/>
          </w:rPr>
          <w:t>ing</w:t>
        </w:r>
      </w:ins>
      <w:r w:rsidR="000B1019" w:rsidRPr="00FF5AD4">
        <w:rPr>
          <w:rFonts w:ascii="Times New Roman" w:hAnsi="Times New Roman" w:cs="Times New Roman"/>
          <w:szCs w:val="21"/>
        </w:rPr>
        <w:t xml:space="preserve">. </w:t>
      </w:r>
      <w:del w:id="491" w:author="Patrick M." w:date="2020-04-11T17:30:00Z">
        <w:r w:rsidR="00F520CB" w:rsidRPr="00FF5AD4" w:rsidDel="00006730">
          <w:rPr>
            <w:rFonts w:ascii="Times New Roman" w:hAnsi="Times New Roman" w:cs="Times New Roman"/>
            <w:szCs w:val="21"/>
          </w:rPr>
          <w:delText xml:space="preserve">This is </w:delText>
        </w:r>
      </w:del>
      <w:ins w:id="492" w:author="Patrick M." w:date="2020-04-11T17:30:00Z">
        <w:r w:rsidR="00006730">
          <w:rPr>
            <w:rFonts w:ascii="Times New Roman" w:hAnsi="Times New Roman" w:cs="Times New Roman"/>
            <w:szCs w:val="21"/>
          </w:rPr>
          <w:t xml:space="preserve">Working is a </w:t>
        </w:r>
      </w:ins>
      <w:r w:rsidR="00F520CB" w:rsidRPr="00FF5AD4">
        <w:rPr>
          <w:rFonts w:ascii="Times New Roman" w:hAnsi="Times New Roman" w:cs="Times New Roman"/>
          <w:szCs w:val="21"/>
        </w:rPr>
        <w:t>very important experience for high school students</w:t>
      </w:r>
      <w:del w:id="493" w:author="Patrick M." w:date="2020-04-11T17:30:00Z">
        <w:r w:rsidR="00F520CB" w:rsidRPr="00FF5AD4" w:rsidDel="00006730">
          <w:rPr>
            <w:rFonts w:ascii="Times New Roman" w:hAnsi="Times New Roman" w:cs="Times New Roman"/>
            <w:szCs w:val="21"/>
          </w:rPr>
          <w:delText xml:space="preserve">. </w:delText>
        </w:r>
      </w:del>
      <w:ins w:id="494" w:author="Patrick M." w:date="2020-04-11T17:30:00Z">
        <w:r w:rsidR="00006730">
          <w:rPr>
            <w:rFonts w:ascii="Times New Roman" w:hAnsi="Times New Roman" w:cs="Times New Roman"/>
            <w:szCs w:val="21"/>
          </w:rPr>
          <w:t xml:space="preserve"> and they </w:t>
        </w:r>
      </w:ins>
      <w:del w:id="495" w:author="Patrick M." w:date="2020-04-11T17:30:00Z">
        <w:r w:rsidR="00F520CB" w:rsidRPr="00FF5AD4" w:rsidDel="00006730">
          <w:rPr>
            <w:rFonts w:ascii="Times New Roman" w:hAnsi="Times New Roman" w:cs="Times New Roman"/>
            <w:szCs w:val="21"/>
          </w:rPr>
          <w:delText xml:space="preserve">We will </w:delText>
        </w:r>
      </w:del>
      <w:ins w:id="496" w:author="Patrick M." w:date="2020-04-11T17:30:00Z">
        <w:r w:rsidR="00006730">
          <w:rPr>
            <w:rFonts w:ascii="Times New Roman" w:hAnsi="Times New Roman" w:cs="Times New Roman"/>
            <w:szCs w:val="21"/>
          </w:rPr>
          <w:t xml:space="preserve">would </w:t>
        </w:r>
      </w:ins>
      <w:r w:rsidR="00F520CB" w:rsidRPr="00FF5AD4">
        <w:rPr>
          <w:rFonts w:ascii="Times New Roman" w:hAnsi="Times New Roman" w:cs="Times New Roman"/>
          <w:szCs w:val="21"/>
        </w:rPr>
        <w:t xml:space="preserve">use this experience when </w:t>
      </w:r>
      <w:del w:id="497" w:author="Patrick M." w:date="2020-04-11T17:30:00Z">
        <w:r w:rsidR="00F520CB" w:rsidRPr="00FF5AD4" w:rsidDel="00006730">
          <w:rPr>
            <w:rFonts w:ascii="Times New Roman" w:hAnsi="Times New Roman" w:cs="Times New Roman"/>
            <w:szCs w:val="21"/>
          </w:rPr>
          <w:delText xml:space="preserve">we </w:delText>
        </w:r>
      </w:del>
      <w:ins w:id="498" w:author="Patrick M." w:date="2020-04-11T17:30:00Z">
        <w:r w:rsidR="00006730">
          <w:rPr>
            <w:rFonts w:ascii="Times New Roman" w:hAnsi="Times New Roman" w:cs="Times New Roman"/>
            <w:szCs w:val="21"/>
          </w:rPr>
          <w:t xml:space="preserve">they </w:t>
        </w:r>
      </w:ins>
      <w:r w:rsidR="00F520CB" w:rsidRPr="00FF5AD4">
        <w:rPr>
          <w:rFonts w:ascii="Times New Roman" w:hAnsi="Times New Roman" w:cs="Times New Roman"/>
          <w:szCs w:val="21"/>
        </w:rPr>
        <w:t xml:space="preserve">work </w:t>
      </w:r>
      <w:commentRangeEnd w:id="461"/>
      <w:r w:rsidR="00F466CA">
        <w:rPr>
          <w:rStyle w:val="CommentReference"/>
          <w:lang w:val="en-GB"/>
        </w:rPr>
        <w:commentReference w:id="461"/>
      </w:r>
      <w:r w:rsidR="00F520CB" w:rsidRPr="00FF5AD4">
        <w:rPr>
          <w:rFonts w:ascii="Times New Roman" w:hAnsi="Times New Roman" w:cs="Times New Roman"/>
          <w:szCs w:val="21"/>
        </w:rPr>
        <w:t xml:space="preserve">in </w:t>
      </w:r>
      <w:commentRangeStart w:id="499"/>
      <w:del w:id="500" w:author="Patrick M." w:date="2020-04-11T17:31:00Z">
        <w:r w:rsidR="00F520CB" w:rsidRPr="00FF5AD4" w:rsidDel="00006730">
          <w:rPr>
            <w:rFonts w:ascii="Times New Roman" w:hAnsi="Times New Roman" w:cs="Times New Roman"/>
            <w:szCs w:val="21"/>
          </w:rPr>
          <w:delText>the society</w:delText>
        </w:r>
      </w:del>
      <w:ins w:id="501" w:author="Patrick M." w:date="2020-04-11T17:31:00Z">
        <w:r w:rsidR="00006730">
          <w:rPr>
            <w:rFonts w:ascii="Times New Roman" w:hAnsi="Times New Roman" w:cs="Times New Roman"/>
            <w:szCs w:val="21"/>
          </w:rPr>
          <w:t>real life</w:t>
        </w:r>
      </w:ins>
      <w:r w:rsidR="00F520CB" w:rsidRPr="00FF5AD4">
        <w:rPr>
          <w:rFonts w:ascii="Times New Roman" w:hAnsi="Times New Roman" w:cs="Times New Roman"/>
          <w:szCs w:val="21"/>
        </w:rPr>
        <w:t>.</w:t>
      </w:r>
      <w:r w:rsidR="008A4DBA" w:rsidRPr="00FF5AD4">
        <w:rPr>
          <w:rFonts w:ascii="Times New Roman" w:hAnsi="Times New Roman" w:cs="Times New Roman"/>
          <w:szCs w:val="21"/>
        </w:rPr>
        <w:t xml:space="preserve"> </w:t>
      </w:r>
      <w:commentRangeEnd w:id="499"/>
      <w:r w:rsidR="00F466CA">
        <w:rPr>
          <w:rStyle w:val="CommentReference"/>
          <w:lang w:val="en-GB"/>
        </w:rPr>
        <w:commentReference w:id="499"/>
      </w:r>
      <w:r w:rsidR="000B1019" w:rsidRPr="00FF5AD4">
        <w:rPr>
          <w:rFonts w:ascii="Times New Roman" w:hAnsi="Times New Roman" w:cs="Times New Roman"/>
          <w:szCs w:val="21"/>
        </w:rPr>
        <w:t xml:space="preserve">After graduating high school, this experience will be important and useful. </w:t>
      </w:r>
      <w:r w:rsidRPr="00FF5AD4">
        <w:rPr>
          <w:rFonts w:ascii="Times New Roman" w:hAnsi="Times New Roman" w:cs="Times New Roman"/>
          <w:szCs w:val="21"/>
        </w:rPr>
        <w:t>Therefore, h</w:t>
      </w:r>
      <w:r w:rsidR="00F520CB" w:rsidRPr="00FF5AD4">
        <w:rPr>
          <w:rFonts w:ascii="Times New Roman" w:hAnsi="Times New Roman" w:cs="Times New Roman"/>
          <w:szCs w:val="21"/>
        </w:rPr>
        <w:t>igh school students should have part-time jobs</w:t>
      </w:r>
      <w:r w:rsidRPr="00FF5AD4">
        <w:rPr>
          <w:rFonts w:ascii="Times New Roman" w:hAnsi="Times New Roman" w:cs="Times New Roman"/>
          <w:szCs w:val="21"/>
        </w:rPr>
        <w:t>. Thank you.</w:t>
      </w:r>
    </w:p>
    <w:p w14:paraId="6CD711F8" w14:textId="77777777" w:rsidR="00AB17CA" w:rsidRPr="00FF5AD4" w:rsidRDefault="00AB17CA">
      <w:pPr>
        <w:widowControl/>
        <w:jc w:val="left"/>
        <w:rPr>
          <w:rFonts w:ascii="Times New Roman" w:hAnsi="Times New Roman" w:cs="Times New Roman"/>
          <w:szCs w:val="21"/>
        </w:rPr>
      </w:pPr>
    </w:p>
    <w:p w14:paraId="11D94970" w14:textId="77777777" w:rsidR="00BB0FA7" w:rsidRPr="00FF5AD4" w:rsidRDefault="00BB0FA7">
      <w:pPr>
        <w:widowControl/>
        <w:jc w:val="left"/>
        <w:rPr>
          <w:rFonts w:ascii="Times New Roman" w:hAnsi="Times New Roman" w:cs="Times New Roman"/>
          <w:szCs w:val="21"/>
        </w:rPr>
      </w:pPr>
    </w:p>
    <w:p w14:paraId="57E3085B" w14:textId="77777777" w:rsidR="00AB17CA" w:rsidRPr="00FF5AD4" w:rsidRDefault="00AB17CA">
      <w:pPr>
        <w:widowControl/>
        <w:jc w:val="left"/>
        <w:rPr>
          <w:rFonts w:ascii="Times New Roman" w:hAnsi="Times New Roman" w:cs="Times New Roman"/>
          <w:szCs w:val="21"/>
        </w:rPr>
      </w:pPr>
      <w:r w:rsidRPr="00FF5AD4">
        <w:rPr>
          <w:rFonts w:ascii="Times New Roman" w:hAnsi="Times New Roman" w:cs="Times New Roman"/>
          <w:szCs w:val="21"/>
        </w:rPr>
        <w:br w:type="page"/>
      </w:r>
    </w:p>
    <w:p w14:paraId="3BC46D84" w14:textId="77777777" w:rsidR="00BB0FA7" w:rsidRPr="00FF5AD4" w:rsidRDefault="00BB0FA7" w:rsidP="00BB0FA7">
      <w:pPr>
        <w:rPr>
          <w:rFonts w:ascii="Times New Roman" w:hAnsi="Times New Roman" w:cs="Times New Roman"/>
          <w:szCs w:val="21"/>
        </w:rPr>
      </w:pPr>
      <w:r w:rsidRPr="00FF5AD4">
        <w:rPr>
          <w:rFonts w:ascii="Times New Roman" w:hAnsi="Times New Roman" w:cs="Times New Roman"/>
          <w:szCs w:val="21"/>
        </w:rPr>
        <w:lastRenderedPageBreak/>
        <w:t>2 (227 words)</w:t>
      </w:r>
    </w:p>
    <w:p w14:paraId="79AA2E5A" w14:textId="77777777" w:rsidR="00BB0FA7" w:rsidRPr="00FF5AD4" w:rsidRDefault="00BB0FA7" w:rsidP="00BB0FA7">
      <w:pPr>
        <w:rPr>
          <w:rFonts w:ascii="Times New Roman" w:hAnsi="Times New Roman" w:cs="Times New Roman"/>
          <w:szCs w:val="21"/>
        </w:rPr>
      </w:pPr>
    </w:p>
    <w:p w14:paraId="10C124E4" w14:textId="77777777" w:rsidR="00924C07" w:rsidRPr="00FF5AD4" w:rsidRDefault="00924C07" w:rsidP="00BB0FA7">
      <w:pPr>
        <w:rPr>
          <w:rFonts w:ascii="Times New Roman" w:hAnsi="Times New Roman" w:cs="Times New Roman"/>
          <w:szCs w:val="21"/>
        </w:rPr>
      </w:pPr>
    </w:p>
    <w:p w14:paraId="5CB0EB69" w14:textId="77777777" w:rsidR="00BB0FA7" w:rsidRPr="00FF5AD4" w:rsidRDefault="00BB0FA7" w:rsidP="00BB0FA7">
      <w:pPr>
        <w:rPr>
          <w:rFonts w:ascii="Times New Roman" w:hAnsi="Times New Roman" w:cs="Times New Roman"/>
          <w:szCs w:val="21"/>
        </w:rPr>
      </w:pPr>
      <w:r w:rsidRPr="00FF5AD4">
        <w:rPr>
          <w:rFonts w:ascii="Times New Roman" w:hAnsi="Times New Roman" w:cs="Times New Roman"/>
          <w:szCs w:val="21"/>
        </w:rPr>
        <w:t xml:space="preserve">Hello everyone. Today’s topic is “High school students should have a part-time job”. </w:t>
      </w:r>
    </w:p>
    <w:p w14:paraId="0A43F7E9" w14:textId="219A36DC" w:rsidR="00BB0FA7" w:rsidRPr="00FF5AD4" w:rsidDel="00B70607" w:rsidRDefault="00BB0FA7" w:rsidP="00BB0FA7">
      <w:pPr>
        <w:rPr>
          <w:del w:id="502" w:author="Patrick M." w:date="2020-04-11T17:16:00Z"/>
          <w:rFonts w:ascii="Times New Roman" w:hAnsi="Times New Roman" w:cs="Times New Roman"/>
          <w:szCs w:val="21"/>
        </w:rPr>
      </w:pPr>
      <w:r w:rsidRPr="00FF5AD4">
        <w:rPr>
          <w:rFonts w:ascii="Times New Roman" w:hAnsi="Times New Roman" w:cs="Times New Roman"/>
          <w:szCs w:val="21"/>
        </w:rPr>
        <w:t>I have two arguments to make</w:t>
      </w:r>
      <w:del w:id="503" w:author="Patrick M." w:date="2020-04-11T17:16:00Z">
        <w:r w:rsidRPr="00FF5AD4" w:rsidDel="00721B1D">
          <w:rPr>
            <w:rFonts w:ascii="Times New Roman" w:hAnsi="Times New Roman" w:cs="Times New Roman"/>
            <w:szCs w:val="21"/>
          </w:rPr>
          <w:delText xml:space="preserve">. </w:delText>
        </w:r>
      </w:del>
      <w:ins w:id="504" w:author="Patrick M." w:date="2020-04-11T17:16:00Z">
        <w:r w:rsidR="00721B1D">
          <w:rPr>
            <w:rFonts w:ascii="Times New Roman" w:hAnsi="Times New Roman" w:cs="Times New Roman"/>
            <w:szCs w:val="21"/>
          </w:rPr>
          <w:t>:</w:t>
        </w:r>
        <w:r w:rsidR="00721B1D" w:rsidRPr="00FF5AD4">
          <w:rPr>
            <w:rFonts w:ascii="Times New Roman" w:hAnsi="Times New Roman" w:cs="Times New Roman"/>
            <w:szCs w:val="21"/>
          </w:rPr>
          <w:t xml:space="preserve"> </w:t>
        </w:r>
      </w:ins>
      <w:r w:rsidRPr="00FF5AD4">
        <w:rPr>
          <w:rFonts w:ascii="Times New Roman" w:hAnsi="Times New Roman" w:cs="Times New Roman"/>
          <w:szCs w:val="21"/>
        </w:rPr>
        <w:t xml:space="preserve">First, part-time jobs teach students the importance of money. Second, </w:t>
      </w:r>
      <w:del w:id="505" w:author="Patrick M." w:date="2020-04-11T17:16:00Z">
        <w:r w:rsidRPr="00FF5AD4" w:rsidDel="007A3683">
          <w:rPr>
            <w:rFonts w:ascii="Times New Roman" w:hAnsi="Times New Roman" w:cs="Times New Roman"/>
            <w:szCs w:val="21"/>
          </w:rPr>
          <w:delText xml:space="preserve">through </w:delText>
        </w:r>
      </w:del>
      <w:ins w:id="506" w:author="Patrick M." w:date="2020-04-11T17:16:00Z">
        <w:r w:rsidR="007A3683">
          <w:rPr>
            <w:rFonts w:ascii="Times New Roman" w:hAnsi="Times New Roman" w:cs="Times New Roman"/>
            <w:szCs w:val="21"/>
          </w:rPr>
          <w:t>with</w:t>
        </w:r>
        <w:r w:rsidR="007A3683" w:rsidRPr="00FF5AD4">
          <w:rPr>
            <w:rFonts w:ascii="Times New Roman" w:hAnsi="Times New Roman" w:cs="Times New Roman"/>
            <w:szCs w:val="21"/>
          </w:rPr>
          <w:t xml:space="preserve"> </w:t>
        </w:r>
      </w:ins>
      <w:r w:rsidRPr="00FF5AD4">
        <w:rPr>
          <w:rFonts w:ascii="Times New Roman" w:hAnsi="Times New Roman" w:cs="Times New Roman"/>
          <w:szCs w:val="21"/>
        </w:rPr>
        <w:t xml:space="preserve">a part-time job, students can learn what they </w:t>
      </w:r>
      <w:ins w:id="507" w:author="Patrick M." w:date="2020-04-11T17:16:00Z">
        <w:r w:rsidR="007A3683">
          <w:rPr>
            <w:rFonts w:ascii="Times New Roman" w:hAnsi="Times New Roman" w:cs="Times New Roman"/>
            <w:szCs w:val="21"/>
          </w:rPr>
          <w:t xml:space="preserve">otherwise </w:t>
        </w:r>
      </w:ins>
      <w:r w:rsidRPr="00FF5AD4">
        <w:rPr>
          <w:rFonts w:ascii="Times New Roman" w:hAnsi="Times New Roman" w:cs="Times New Roman"/>
          <w:szCs w:val="21"/>
        </w:rPr>
        <w:t xml:space="preserve">cannot at school. </w:t>
      </w:r>
    </w:p>
    <w:p w14:paraId="6C8A542C" w14:textId="6281AD1C" w:rsidR="00BB0FA7" w:rsidRPr="00FF5AD4" w:rsidRDefault="00BB0FA7" w:rsidP="00702EB7">
      <w:pPr>
        <w:rPr>
          <w:rFonts w:ascii="Times New Roman" w:hAnsi="Times New Roman" w:cs="Times New Roman"/>
          <w:szCs w:val="21"/>
        </w:rPr>
      </w:pPr>
      <w:commentRangeStart w:id="508"/>
      <w:del w:id="509" w:author="Patrick M." w:date="2020-04-11T17:25:00Z">
        <w:r w:rsidRPr="00FF5AD4" w:rsidDel="001153B8">
          <w:rPr>
            <w:rFonts w:ascii="Times New Roman" w:hAnsi="Times New Roman" w:cs="Times New Roman"/>
            <w:szCs w:val="21"/>
          </w:rPr>
          <w:delText>First of all</w:delText>
        </w:r>
      </w:del>
      <w:ins w:id="510" w:author="Patrick M." w:date="2020-04-11T17:25:00Z">
        <w:r w:rsidR="001153B8">
          <w:rPr>
            <w:rFonts w:ascii="Times New Roman" w:hAnsi="Times New Roman" w:cs="Times New Roman"/>
            <w:szCs w:val="21"/>
          </w:rPr>
          <w:t>To start</w:t>
        </w:r>
      </w:ins>
      <w:r w:rsidRPr="00FF5AD4">
        <w:rPr>
          <w:rFonts w:ascii="Times New Roman" w:hAnsi="Times New Roman" w:cs="Times New Roman"/>
          <w:szCs w:val="21"/>
        </w:rPr>
        <w:t xml:space="preserve">, </w:t>
      </w:r>
      <w:commentRangeEnd w:id="508"/>
      <w:r w:rsidR="00F466CA">
        <w:rPr>
          <w:rStyle w:val="CommentReference"/>
          <w:lang w:val="en-GB"/>
        </w:rPr>
        <w:commentReference w:id="508"/>
      </w:r>
      <w:r w:rsidRPr="00FF5AD4">
        <w:rPr>
          <w:rFonts w:ascii="Times New Roman" w:hAnsi="Times New Roman" w:cs="Times New Roman"/>
          <w:szCs w:val="21"/>
        </w:rPr>
        <w:t xml:space="preserve">part-time </w:t>
      </w:r>
      <w:del w:id="511" w:author="Patrick M." w:date="2020-04-11T17:17:00Z">
        <w:r w:rsidRPr="00FF5AD4" w:rsidDel="00AE289A">
          <w:rPr>
            <w:rFonts w:ascii="Times New Roman" w:hAnsi="Times New Roman" w:cs="Times New Roman"/>
            <w:szCs w:val="21"/>
          </w:rPr>
          <w:delText xml:space="preserve">jobs </w:delText>
        </w:r>
      </w:del>
      <w:ins w:id="512" w:author="Patrick M." w:date="2020-04-11T17:17:00Z">
        <w:r w:rsidR="00AE289A">
          <w:rPr>
            <w:rFonts w:ascii="Times New Roman" w:hAnsi="Times New Roman" w:cs="Times New Roman"/>
            <w:szCs w:val="21"/>
          </w:rPr>
          <w:t>work</w:t>
        </w:r>
        <w:r w:rsidR="00AE289A" w:rsidRPr="00FF5AD4">
          <w:rPr>
            <w:rFonts w:ascii="Times New Roman" w:hAnsi="Times New Roman" w:cs="Times New Roman"/>
            <w:szCs w:val="21"/>
          </w:rPr>
          <w:t xml:space="preserve"> </w:t>
        </w:r>
      </w:ins>
      <w:r w:rsidRPr="00FF5AD4">
        <w:rPr>
          <w:rFonts w:ascii="Times New Roman" w:hAnsi="Times New Roman" w:cs="Times New Roman"/>
          <w:szCs w:val="21"/>
        </w:rPr>
        <w:t>allow</w:t>
      </w:r>
      <w:ins w:id="513" w:author="Patrick M." w:date="2020-04-11T17:17:00Z">
        <w:r w:rsidR="00AE289A">
          <w:rPr>
            <w:rFonts w:ascii="Times New Roman" w:hAnsi="Times New Roman" w:cs="Times New Roman"/>
            <w:szCs w:val="21"/>
          </w:rPr>
          <w:t>s</w:t>
        </w:r>
      </w:ins>
      <w:r w:rsidRPr="00FF5AD4">
        <w:rPr>
          <w:rFonts w:ascii="Times New Roman" w:hAnsi="Times New Roman" w:cs="Times New Roman"/>
          <w:szCs w:val="21"/>
        </w:rPr>
        <w:t xml:space="preserve"> students to earn money by themselves and to </w:t>
      </w:r>
      <w:del w:id="514" w:author="Patrick M." w:date="2020-04-11T17:17:00Z">
        <w:r w:rsidRPr="00FF5AD4" w:rsidDel="00AE289A">
          <w:rPr>
            <w:rFonts w:ascii="Times New Roman" w:hAnsi="Times New Roman" w:cs="Times New Roman"/>
            <w:szCs w:val="21"/>
          </w:rPr>
          <w:delText xml:space="preserve">know </w:delText>
        </w:r>
      </w:del>
      <w:ins w:id="515" w:author="Patrick M." w:date="2020-04-11T17:17:00Z">
        <w:r w:rsidR="00AE289A">
          <w:rPr>
            <w:rFonts w:ascii="Times New Roman" w:hAnsi="Times New Roman" w:cs="Times New Roman"/>
            <w:szCs w:val="21"/>
          </w:rPr>
          <w:t>understand</w:t>
        </w:r>
        <w:r w:rsidR="00AE289A" w:rsidRPr="00FF5AD4">
          <w:rPr>
            <w:rFonts w:ascii="Times New Roman" w:hAnsi="Times New Roman" w:cs="Times New Roman"/>
            <w:szCs w:val="21"/>
          </w:rPr>
          <w:t xml:space="preserve"> </w:t>
        </w:r>
      </w:ins>
      <w:del w:id="516" w:author="Patrick M." w:date="2020-04-11T17:17:00Z">
        <w:r w:rsidRPr="00FF5AD4" w:rsidDel="00AE289A">
          <w:rPr>
            <w:rFonts w:ascii="Times New Roman" w:hAnsi="Times New Roman" w:cs="Times New Roman"/>
            <w:szCs w:val="21"/>
          </w:rPr>
          <w:delText xml:space="preserve">how </w:delText>
        </w:r>
      </w:del>
      <w:ins w:id="517" w:author="Patrick M." w:date="2020-04-11T17:17:00Z">
        <w:r w:rsidR="00AE289A">
          <w:rPr>
            <w:rFonts w:ascii="Times New Roman" w:hAnsi="Times New Roman" w:cs="Times New Roman"/>
            <w:szCs w:val="21"/>
          </w:rPr>
          <w:t xml:space="preserve">the </w:t>
        </w:r>
      </w:ins>
      <w:del w:id="518" w:author="Patrick M." w:date="2020-04-11T17:17:00Z">
        <w:r w:rsidRPr="00FF5AD4" w:rsidDel="00AE289A">
          <w:rPr>
            <w:rFonts w:ascii="Times New Roman" w:hAnsi="Times New Roman" w:cs="Times New Roman"/>
            <w:szCs w:val="21"/>
          </w:rPr>
          <w:delText xml:space="preserve">precious </w:delText>
        </w:r>
      </w:del>
      <w:commentRangeStart w:id="519"/>
      <w:ins w:id="520" w:author="Patrick M." w:date="2020-04-11T17:17:00Z">
        <w:r w:rsidR="00AE289A">
          <w:rPr>
            <w:rFonts w:ascii="Times New Roman" w:hAnsi="Times New Roman" w:cs="Times New Roman"/>
            <w:szCs w:val="21"/>
          </w:rPr>
          <w:t xml:space="preserve">value of </w:t>
        </w:r>
      </w:ins>
      <w:del w:id="521" w:author="Patrick M." w:date="2020-04-11T17:17:00Z">
        <w:r w:rsidRPr="00FF5AD4" w:rsidDel="00AE289A">
          <w:rPr>
            <w:rFonts w:ascii="Times New Roman" w:hAnsi="Times New Roman" w:cs="Times New Roman"/>
            <w:szCs w:val="21"/>
          </w:rPr>
          <w:delText>money</w:delText>
        </w:r>
      </w:del>
      <w:commentRangeEnd w:id="519"/>
      <w:r w:rsidR="000A788F">
        <w:rPr>
          <w:rStyle w:val="CommentReference"/>
          <w:lang w:val="en-GB"/>
        </w:rPr>
        <w:commentReference w:id="519"/>
      </w:r>
      <w:del w:id="522" w:author="Patrick M." w:date="2020-04-11T17:17:00Z">
        <w:r w:rsidRPr="00FF5AD4" w:rsidDel="00AE289A">
          <w:rPr>
            <w:rFonts w:ascii="Times New Roman" w:hAnsi="Times New Roman" w:cs="Times New Roman"/>
            <w:szCs w:val="21"/>
          </w:rPr>
          <w:delText xml:space="preserve"> </w:delText>
        </w:r>
      </w:del>
      <w:ins w:id="523" w:author="Patrick M." w:date="2020-04-11T17:17:00Z">
        <w:r w:rsidR="00AE289A">
          <w:rPr>
            <w:rFonts w:ascii="Times New Roman" w:hAnsi="Times New Roman" w:cs="Times New Roman"/>
            <w:szCs w:val="21"/>
          </w:rPr>
          <w:t>money</w:t>
        </w:r>
      </w:ins>
      <w:del w:id="524" w:author="Patrick M." w:date="2020-04-11T17:17:00Z">
        <w:r w:rsidRPr="00FF5AD4" w:rsidDel="00AE289A">
          <w:rPr>
            <w:rFonts w:ascii="Times New Roman" w:hAnsi="Times New Roman" w:cs="Times New Roman"/>
            <w:szCs w:val="21"/>
          </w:rPr>
          <w:delText>is</w:delText>
        </w:r>
      </w:del>
      <w:r w:rsidRPr="00FF5AD4">
        <w:rPr>
          <w:rFonts w:ascii="Times New Roman" w:hAnsi="Times New Roman" w:cs="Times New Roman"/>
          <w:szCs w:val="21"/>
        </w:rPr>
        <w:t xml:space="preserve">. If they do not have a part-time job and always </w:t>
      </w:r>
      <w:del w:id="525" w:author="Patrick M." w:date="2020-04-11T17:17:00Z">
        <w:r w:rsidRPr="00FF5AD4" w:rsidDel="006E47FF">
          <w:rPr>
            <w:rFonts w:ascii="Times New Roman" w:hAnsi="Times New Roman" w:cs="Times New Roman"/>
            <w:szCs w:val="21"/>
          </w:rPr>
          <w:delText xml:space="preserve">get </w:delText>
        </w:r>
      </w:del>
      <w:ins w:id="526" w:author="Patrick M." w:date="2020-04-11T17:17:00Z">
        <w:r w:rsidR="006E47FF">
          <w:rPr>
            <w:rFonts w:ascii="Times New Roman" w:hAnsi="Times New Roman" w:cs="Times New Roman"/>
            <w:szCs w:val="21"/>
          </w:rPr>
          <w:t>receive</w:t>
        </w:r>
        <w:r w:rsidR="006E47FF" w:rsidRPr="00FF5AD4">
          <w:rPr>
            <w:rFonts w:ascii="Times New Roman" w:hAnsi="Times New Roman" w:cs="Times New Roman"/>
            <w:szCs w:val="21"/>
          </w:rPr>
          <w:t xml:space="preserve"> </w:t>
        </w:r>
      </w:ins>
      <w:r w:rsidRPr="00FF5AD4">
        <w:rPr>
          <w:rFonts w:ascii="Times New Roman" w:hAnsi="Times New Roman" w:cs="Times New Roman"/>
          <w:szCs w:val="21"/>
        </w:rPr>
        <w:t xml:space="preserve">money from their parents, students will not be able to </w:t>
      </w:r>
      <w:del w:id="527" w:author="Patrick M." w:date="2020-04-11T17:18:00Z">
        <w:r w:rsidRPr="00FF5AD4" w:rsidDel="006E47FF">
          <w:rPr>
            <w:rFonts w:ascii="Times New Roman" w:hAnsi="Times New Roman" w:cs="Times New Roman"/>
            <w:szCs w:val="21"/>
          </w:rPr>
          <w:delText xml:space="preserve">know </w:delText>
        </w:r>
      </w:del>
      <w:ins w:id="528" w:author="Patrick M." w:date="2020-04-11T17:18:00Z">
        <w:r w:rsidR="006E47FF">
          <w:rPr>
            <w:rFonts w:ascii="Times New Roman" w:hAnsi="Times New Roman" w:cs="Times New Roman"/>
            <w:szCs w:val="21"/>
          </w:rPr>
          <w:t>understand</w:t>
        </w:r>
        <w:r w:rsidR="006E47FF" w:rsidRPr="00FF5AD4">
          <w:rPr>
            <w:rFonts w:ascii="Times New Roman" w:hAnsi="Times New Roman" w:cs="Times New Roman"/>
            <w:szCs w:val="21"/>
          </w:rPr>
          <w:t xml:space="preserve"> </w:t>
        </w:r>
      </w:ins>
      <w:r w:rsidRPr="00FF5AD4">
        <w:rPr>
          <w:rFonts w:ascii="Times New Roman" w:hAnsi="Times New Roman" w:cs="Times New Roman"/>
          <w:szCs w:val="21"/>
        </w:rPr>
        <w:t xml:space="preserve">that </w:t>
      </w:r>
      <w:del w:id="529" w:author="Patrick M." w:date="2020-04-11T17:18:00Z">
        <w:r w:rsidRPr="00FF5AD4" w:rsidDel="006E47FF">
          <w:rPr>
            <w:rFonts w:ascii="Times New Roman" w:hAnsi="Times New Roman" w:cs="Times New Roman"/>
            <w:szCs w:val="21"/>
          </w:rPr>
          <w:delText xml:space="preserve">getting </w:delText>
        </w:r>
      </w:del>
      <w:ins w:id="530" w:author="Patrick M." w:date="2020-04-11T17:18:00Z">
        <w:r w:rsidR="006E47FF">
          <w:rPr>
            <w:rFonts w:ascii="Times New Roman" w:hAnsi="Times New Roman" w:cs="Times New Roman"/>
            <w:szCs w:val="21"/>
          </w:rPr>
          <w:t>earning</w:t>
        </w:r>
        <w:r w:rsidR="006E47FF" w:rsidRPr="00FF5AD4">
          <w:rPr>
            <w:rFonts w:ascii="Times New Roman" w:hAnsi="Times New Roman" w:cs="Times New Roman"/>
            <w:szCs w:val="21"/>
          </w:rPr>
          <w:t xml:space="preserve"> </w:t>
        </w:r>
      </w:ins>
      <w:r w:rsidRPr="00FF5AD4">
        <w:rPr>
          <w:rFonts w:ascii="Times New Roman" w:hAnsi="Times New Roman" w:cs="Times New Roman"/>
          <w:szCs w:val="21"/>
        </w:rPr>
        <w:t xml:space="preserve">money is not easy. High school students are not regarded as adults </w:t>
      </w:r>
      <w:del w:id="531" w:author="Patrick M." w:date="2020-04-11T17:18:00Z">
        <w:r w:rsidRPr="00FF5AD4" w:rsidDel="006E47FF">
          <w:rPr>
            <w:rFonts w:ascii="Times New Roman" w:hAnsi="Times New Roman" w:cs="Times New Roman"/>
            <w:szCs w:val="21"/>
          </w:rPr>
          <w:delText xml:space="preserve">by </w:delText>
        </w:r>
      </w:del>
      <w:ins w:id="532" w:author="Patrick M." w:date="2020-04-11T17:18:00Z">
        <w:r w:rsidR="006E47FF">
          <w:rPr>
            <w:rFonts w:ascii="Times New Roman" w:hAnsi="Times New Roman" w:cs="Times New Roman"/>
            <w:szCs w:val="21"/>
          </w:rPr>
          <w:t>under the</w:t>
        </w:r>
        <w:r w:rsidR="006E47FF" w:rsidRPr="00FF5AD4">
          <w:rPr>
            <w:rFonts w:ascii="Times New Roman" w:hAnsi="Times New Roman" w:cs="Times New Roman"/>
            <w:szCs w:val="21"/>
          </w:rPr>
          <w:t xml:space="preserve"> </w:t>
        </w:r>
      </w:ins>
      <w:r w:rsidRPr="00FF5AD4">
        <w:rPr>
          <w:rFonts w:ascii="Times New Roman" w:hAnsi="Times New Roman" w:cs="Times New Roman"/>
          <w:szCs w:val="21"/>
        </w:rPr>
        <w:t xml:space="preserve">law, but they will soon be regarded as adults </w:t>
      </w:r>
      <w:del w:id="533" w:author="Patrick M." w:date="2020-04-11T17:18:00Z">
        <w:r w:rsidRPr="00FF5AD4" w:rsidDel="006E47FF">
          <w:rPr>
            <w:rFonts w:ascii="Times New Roman" w:hAnsi="Times New Roman" w:cs="Times New Roman"/>
            <w:szCs w:val="21"/>
          </w:rPr>
          <w:delText xml:space="preserve">after </w:delText>
        </w:r>
      </w:del>
      <w:ins w:id="534" w:author="Patrick M." w:date="2020-04-11T17:18:00Z">
        <w:r w:rsidR="006E47FF">
          <w:rPr>
            <w:rFonts w:ascii="Times New Roman" w:hAnsi="Times New Roman" w:cs="Times New Roman"/>
            <w:szCs w:val="21"/>
          </w:rPr>
          <w:t>upon</w:t>
        </w:r>
        <w:r w:rsidR="006E47FF" w:rsidRPr="00FF5AD4">
          <w:rPr>
            <w:rFonts w:ascii="Times New Roman" w:hAnsi="Times New Roman" w:cs="Times New Roman"/>
            <w:szCs w:val="21"/>
          </w:rPr>
          <w:t xml:space="preserve"> </w:t>
        </w:r>
      </w:ins>
      <w:r w:rsidRPr="00FF5AD4">
        <w:rPr>
          <w:rFonts w:ascii="Times New Roman" w:hAnsi="Times New Roman" w:cs="Times New Roman"/>
          <w:szCs w:val="21"/>
        </w:rPr>
        <w:t xml:space="preserve">graduation. </w:t>
      </w:r>
      <w:del w:id="535" w:author="Patrick M." w:date="2020-04-11T17:18:00Z">
        <w:r w:rsidRPr="00FF5AD4" w:rsidDel="006E47FF">
          <w:rPr>
            <w:rFonts w:ascii="Times New Roman" w:hAnsi="Times New Roman" w:cs="Times New Roman"/>
            <w:szCs w:val="21"/>
          </w:rPr>
          <w:delText>So</w:delText>
        </w:r>
      </w:del>
      <w:ins w:id="536" w:author="Patrick M." w:date="2020-04-11T17:18:00Z">
        <w:r w:rsidR="006E47FF">
          <w:rPr>
            <w:rFonts w:ascii="Times New Roman" w:hAnsi="Times New Roman" w:cs="Times New Roman"/>
            <w:szCs w:val="21"/>
          </w:rPr>
          <w:t>Therefore</w:t>
        </w:r>
      </w:ins>
      <w:r w:rsidRPr="00FF5AD4">
        <w:rPr>
          <w:rFonts w:ascii="Times New Roman" w:hAnsi="Times New Roman" w:cs="Times New Roman"/>
          <w:szCs w:val="21"/>
        </w:rPr>
        <w:t xml:space="preserve">, they should at least have some </w:t>
      </w:r>
      <w:del w:id="537" w:author="Patrick M." w:date="2020-04-11T17:18:00Z">
        <w:r w:rsidRPr="00FF5AD4" w:rsidDel="006E47FF">
          <w:rPr>
            <w:rFonts w:ascii="Times New Roman" w:hAnsi="Times New Roman" w:cs="Times New Roman"/>
            <w:szCs w:val="21"/>
          </w:rPr>
          <w:delText xml:space="preserve">idea </w:delText>
        </w:r>
      </w:del>
      <w:ins w:id="538" w:author="Patrick M." w:date="2020-04-11T17:18:00Z">
        <w:r w:rsidR="006E47FF">
          <w:rPr>
            <w:rFonts w:ascii="Times New Roman" w:hAnsi="Times New Roman" w:cs="Times New Roman"/>
            <w:szCs w:val="21"/>
          </w:rPr>
          <w:t>understanding</w:t>
        </w:r>
        <w:r w:rsidR="006E47FF" w:rsidRPr="00FF5AD4">
          <w:rPr>
            <w:rFonts w:ascii="Times New Roman" w:hAnsi="Times New Roman" w:cs="Times New Roman"/>
            <w:szCs w:val="21"/>
          </w:rPr>
          <w:t xml:space="preserve"> </w:t>
        </w:r>
      </w:ins>
      <w:r w:rsidRPr="00FF5AD4">
        <w:rPr>
          <w:rFonts w:ascii="Times New Roman" w:hAnsi="Times New Roman" w:cs="Times New Roman"/>
          <w:szCs w:val="21"/>
        </w:rPr>
        <w:t xml:space="preserve">about the importance </w:t>
      </w:r>
      <w:ins w:id="539" w:author="Patrick M." w:date="2020-04-11T17:18:00Z">
        <w:r w:rsidR="006E47FF">
          <w:rPr>
            <w:rFonts w:ascii="Times New Roman" w:hAnsi="Times New Roman" w:cs="Times New Roman"/>
            <w:szCs w:val="21"/>
          </w:rPr>
          <w:t xml:space="preserve">and value </w:t>
        </w:r>
      </w:ins>
      <w:r w:rsidRPr="00FF5AD4">
        <w:rPr>
          <w:rFonts w:ascii="Times New Roman" w:hAnsi="Times New Roman" w:cs="Times New Roman"/>
          <w:szCs w:val="21"/>
        </w:rPr>
        <w:t xml:space="preserve">of money. </w:t>
      </w:r>
    </w:p>
    <w:p w14:paraId="11CC1479" w14:textId="608908D7" w:rsidR="00BB0FA7" w:rsidRPr="00FF5AD4" w:rsidRDefault="00BB0FA7" w:rsidP="00BB0FA7">
      <w:pPr>
        <w:rPr>
          <w:rFonts w:ascii="Times New Roman" w:hAnsi="Times New Roman" w:cs="Times New Roman"/>
          <w:szCs w:val="21"/>
        </w:rPr>
      </w:pPr>
      <w:r w:rsidRPr="00FF5AD4">
        <w:rPr>
          <w:rFonts w:ascii="Times New Roman" w:hAnsi="Times New Roman" w:cs="Times New Roman"/>
          <w:szCs w:val="21"/>
        </w:rPr>
        <w:t xml:space="preserve">Some people may think that the most important thing for high school students is to study, and they should not spend time doing part-time jobs. </w:t>
      </w:r>
      <w:commentRangeStart w:id="540"/>
      <w:del w:id="541" w:author="Patrick M." w:date="2020-04-11T17:26:00Z">
        <w:r w:rsidRPr="00FF5AD4" w:rsidDel="001153B8">
          <w:rPr>
            <w:rFonts w:ascii="Times New Roman" w:hAnsi="Times New Roman" w:cs="Times New Roman"/>
            <w:szCs w:val="21"/>
          </w:rPr>
          <w:delText xml:space="preserve">However, </w:delText>
        </w:r>
      </w:del>
      <w:ins w:id="542" w:author="Patrick M." w:date="2020-04-11T17:26:00Z">
        <w:r w:rsidR="001153B8">
          <w:rPr>
            <w:rFonts w:ascii="Times New Roman" w:hAnsi="Times New Roman" w:cs="Times New Roman"/>
            <w:szCs w:val="21"/>
          </w:rPr>
          <w:t>S</w:t>
        </w:r>
      </w:ins>
      <w:del w:id="543" w:author="Patrick M." w:date="2020-04-11T17:26:00Z">
        <w:r w:rsidRPr="00FF5AD4" w:rsidDel="001153B8">
          <w:rPr>
            <w:rFonts w:ascii="Times New Roman" w:hAnsi="Times New Roman" w:cs="Times New Roman"/>
            <w:szCs w:val="21"/>
          </w:rPr>
          <w:delText>s</w:delText>
        </w:r>
      </w:del>
      <w:r w:rsidRPr="00FF5AD4">
        <w:rPr>
          <w:rFonts w:ascii="Times New Roman" w:hAnsi="Times New Roman" w:cs="Times New Roman"/>
          <w:szCs w:val="21"/>
        </w:rPr>
        <w:t xml:space="preserve">tudying as a student and </w:t>
      </w:r>
      <w:del w:id="544" w:author="Patrick M." w:date="2020-04-11T17:25:00Z">
        <w:r w:rsidRPr="00FF5AD4" w:rsidDel="001153B8">
          <w:rPr>
            <w:rFonts w:ascii="Times New Roman" w:hAnsi="Times New Roman" w:cs="Times New Roman"/>
            <w:szCs w:val="21"/>
          </w:rPr>
          <w:delText xml:space="preserve">doing </w:delText>
        </w:r>
      </w:del>
      <w:ins w:id="545" w:author="Patrick M." w:date="2020-04-11T17:25:00Z">
        <w:r w:rsidR="001153B8">
          <w:rPr>
            <w:rFonts w:ascii="Times New Roman" w:hAnsi="Times New Roman" w:cs="Times New Roman"/>
            <w:szCs w:val="21"/>
          </w:rPr>
          <w:t xml:space="preserve">having </w:t>
        </w:r>
      </w:ins>
      <w:r w:rsidRPr="00FF5AD4">
        <w:rPr>
          <w:rFonts w:ascii="Times New Roman" w:hAnsi="Times New Roman" w:cs="Times New Roman"/>
          <w:szCs w:val="21"/>
        </w:rPr>
        <w:t>a part-time job</w:t>
      </w:r>
      <w:ins w:id="546" w:author="Patrick M." w:date="2020-04-11T17:25:00Z">
        <w:r w:rsidR="001153B8">
          <w:rPr>
            <w:rFonts w:ascii="Times New Roman" w:hAnsi="Times New Roman" w:cs="Times New Roman"/>
            <w:szCs w:val="21"/>
          </w:rPr>
          <w:t xml:space="preserve">, </w:t>
        </w:r>
      </w:ins>
      <w:ins w:id="547" w:author="Patrick M." w:date="2020-04-11T17:26:00Z">
        <w:r w:rsidR="001153B8">
          <w:rPr>
            <w:rFonts w:ascii="Times New Roman" w:hAnsi="Times New Roman" w:cs="Times New Roman"/>
            <w:szCs w:val="21"/>
          </w:rPr>
          <w:t>however,</w:t>
        </w:r>
      </w:ins>
      <w:r w:rsidRPr="00FF5AD4">
        <w:rPr>
          <w:rFonts w:ascii="Times New Roman" w:hAnsi="Times New Roman" w:cs="Times New Roman"/>
          <w:szCs w:val="21"/>
        </w:rPr>
        <w:t xml:space="preserve"> </w:t>
      </w:r>
      <w:commentRangeEnd w:id="540"/>
      <w:r w:rsidR="008E1A44">
        <w:rPr>
          <w:rStyle w:val="CommentReference"/>
          <w:lang w:val="en-GB"/>
        </w:rPr>
        <w:commentReference w:id="540"/>
      </w:r>
      <w:r w:rsidRPr="00FF5AD4">
        <w:rPr>
          <w:rFonts w:ascii="Times New Roman" w:hAnsi="Times New Roman" w:cs="Times New Roman"/>
          <w:szCs w:val="21"/>
        </w:rPr>
        <w:t xml:space="preserve">are compatible with </w:t>
      </w:r>
      <w:del w:id="548" w:author="Patrick M." w:date="2020-04-11T17:26:00Z">
        <w:r w:rsidRPr="00FF5AD4" w:rsidDel="001153B8">
          <w:rPr>
            <w:rFonts w:ascii="Times New Roman" w:hAnsi="Times New Roman" w:cs="Times New Roman"/>
            <w:szCs w:val="21"/>
          </w:rPr>
          <w:delText xml:space="preserve">each </w:delText>
        </w:r>
      </w:del>
      <w:ins w:id="549" w:author="Patrick M." w:date="2020-04-11T17:26:00Z">
        <w:r w:rsidR="001153B8">
          <w:rPr>
            <w:rFonts w:ascii="Times New Roman" w:hAnsi="Times New Roman" w:cs="Times New Roman"/>
            <w:szCs w:val="21"/>
          </w:rPr>
          <w:t>one an</w:t>
        </w:r>
      </w:ins>
      <w:r w:rsidRPr="00FF5AD4">
        <w:rPr>
          <w:rFonts w:ascii="Times New Roman" w:hAnsi="Times New Roman" w:cs="Times New Roman"/>
          <w:szCs w:val="21"/>
        </w:rPr>
        <w:t xml:space="preserve">other. For instance, if a student only </w:t>
      </w:r>
      <w:del w:id="550" w:author="Patrick M." w:date="2020-04-11T17:26:00Z">
        <w:r w:rsidRPr="00FF5AD4" w:rsidDel="001153B8">
          <w:rPr>
            <w:rFonts w:ascii="Times New Roman" w:hAnsi="Times New Roman" w:cs="Times New Roman"/>
            <w:szCs w:val="21"/>
          </w:rPr>
          <w:delText xml:space="preserve">does </w:delText>
        </w:r>
      </w:del>
      <w:ins w:id="551" w:author="Patrick M." w:date="2020-04-11T17:26:00Z">
        <w:r w:rsidR="001153B8">
          <w:rPr>
            <w:rFonts w:ascii="Times New Roman" w:hAnsi="Times New Roman" w:cs="Times New Roman"/>
            <w:szCs w:val="21"/>
          </w:rPr>
          <w:t xml:space="preserve">has </w:t>
        </w:r>
      </w:ins>
      <w:r w:rsidRPr="00FF5AD4">
        <w:rPr>
          <w:rFonts w:ascii="Times New Roman" w:hAnsi="Times New Roman" w:cs="Times New Roman"/>
          <w:szCs w:val="21"/>
        </w:rPr>
        <w:t>a part-time job for three hours every week</w:t>
      </w:r>
      <w:commentRangeStart w:id="552"/>
      <w:r w:rsidRPr="00FF5AD4">
        <w:rPr>
          <w:rFonts w:ascii="Times New Roman" w:hAnsi="Times New Roman" w:cs="Times New Roman"/>
          <w:szCs w:val="21"/>
        </w:rPr>
        <w:t xml:space="preserve">, they </w:t>
      </w:r>
      <w:ins w:id="553" w:author="Patrick M." w:date="2020-04-11T17:26:00Z">
        <w:r w:rsidR="001153B8">
          <w:rPr>
            <w:rFonts w:ascii="Times New Roman" w:hAnsi="Times New Roman" w:cs="Times New Roman"/>
            <w:szCs w:val="21"/>
          </w:rPr>
          <w:t xml:space="preserve">would </w:t>
        </w:r>
      </w:ins>
      <w:r w:rsidRPr="00FF5AD4">
        <w:rPr>
          <w:rFonts w:ascii="Times New Roman" w:hAnsi="Times New Roman" w:cs="Times New Roman"/>
          <w:szCs w:val="21"/>
        </w:rPr>
        <w:t xml:space="preserve">still have enough time for </w:t>
      </w:r>
      <w:del w:id="554" w:author="Patrick M." w:date="2020-04-11T17:26:00Z">
        <w:r w:rsidRPr="00FF5AD4" w:rsidDel="001153B8">
          <w:rPr>
            <w:rFonts w:ascii="Times New Roman" w:hAnsi="Times New Roman" w:cs="Times New Roman"/>
            <w:szCs w:val="21"/>
          </w:rPr>
          <w:delText xml:space="preserve">them to </w:delText>
        </w:r>
      </w:del>
      <w:r w:rsidRPr="00FF5AD4">
        <w:rPr>
          <w:rFonts w:ascii="Times New Roman" w:hAnsi="Times New Roman" w:cs="Times New Roman"/>
          <w:szCs w:val="21"/>
        </w:rPr>
        <w:t>study</w:t>
      </w:r>
      <w:ins w:id="555" w:author="Patrick M." w:date="2020-04-11T17:26:00Z">
        <w:r w:rsidR="001153B8">
          <w:rPr>
            <w:rFonts w:ascii="Times New Roman" w:hAnsi="Times New Roman" w:cs="Times New Roman"/>
            <w:szCs w:val="21"/>
          </w:rPr>
          <w:t>ing</w:t>
        </w:r>
      </w:ins>
      <w:r w:rsidRPr="00FF5AD4">
        <w:rPr>
          <w:rFonts w:ascii="Times New Roman" w:hAnsi="Times New Roman" w:cs="Times New Roman"/>
          <w:szCs w:val="21"/>
        </w:rPr>
        <w:t xml:space="preserve">. Depending on how </w:t>
      </w:r>
      <w:del w:id="556" w:author="Patrick M." w:date="2020-04-11T17:26:00Z">
        <w:r w:rsidRPr="00FF5AD4" w:rsidDel="001153B8">
          <w:rPr>
            <w:rFonts w:ascii="Times New Roman" w:hAnsi="Times New Roman" w:cs="Times New Roman"/>
            <w:szCs w:val="21"/>
          </w:rPr>
          <w:delText xml:space="preserve">long </w:delText>
        </w:r>
      </w:del>
      <w:ins w:id="557" w:author="Patrick M." w:date="2020-04-11T17:26:00Z">
        <w:r w:rsidR="001153B8">
          <w:rPr>
            <w:rFonts w:ascii="Times New Roman" w:hAnsi="Times New Roman" w:cs="Times New Roman"/>
            <w:szCs w:val="21"/>
          </w:rPr>
          <w:t xml:space="preserve">much time </w:t>
        </w:r>
      </w:ins>
      <w:r w:rsidRPr="00FF5AD4">
        <w:rPr>
          <w:rFonts w:ascii="Times New Roman" w:hAnsi="Times New Roman" w:cs="Times New Roman"/>
          <w:szCs w:val="21"/>
        </w:rPr>
        <w:t xml:space="preserve">they </w:t>
      </w:r>
      <w:del w:id="558" w:author="Patrick M." w:date="2020-04-11T17:26:00Z">
        <w:r w:rsidRPr="00FF5AD4" w:rsidDel="001153B8">
          <w:rPr>
            <w:rFonts w:ascii="Times New Roman" w:hAnsi="Times New Roman" w:cs="Times New Roman"/>
            <w:szCs w:val="21"/>
          </w:rPr>
          <w:delText xml:space="preserve">do </w:delText>
        </w:r>
      </w:del>
      <w:ins w:id="559" w:author="Patrick M." w:date="2020-04-11T17:26:00Z">
        <w:r w:rsidR="001153B8">
          <w:rPr>
            <w:rFonts w:ascii="Times New Roman" w:hAnsi="Times New Roman" w:cs="Times New Roman"/>
            <w:szCs w:val="21"/>
          </w:rPr>
          <w:t xml:space="preserve">commit to their </w:t>
        </w:r>
      </w:ins>
      <w:r w:rsidRPr="00FF5AD4">
        <w:rPr>
          <w:rFonts w:ascii="Times New Roman" w:hAnsi="Times New Roman" w:cs="Times New Roman"/>
          <w:szCs w:val="21"/>
        </w:rPr>
        <w:t xml:space="preserve">part-time jobs, students could also </w:t>
      </w:r>
      <w:del w:id="560" w:author="Patrick M." w:date="2020-04-11T17:26:00Z">
        <w:r w:rsidRPr="00FF5AD4" w:rsidDel="001153B8">
          <w:rPr>
            <w:rFonts w:ascii="Times New Roman" w:hAnsi="Times New Roman" w:cs="Times New Roman"/>
            <w:szCs w:val="21"/>
          </w:rPr>
          <w:delText xml:space="preserve">do </w:delText>
        </w:r>
      </w:del>
      <w:ins w:id="561" w:author="Patrick M." w:date="2020-04-11T17:26:00Z">
        <w:r w:rsidR="001153B8">
          <w:rPr>
            <w:rFonts w:ascii="Times New Roman" w:hAnsi="Times New Roman" w:cs="Times New Roman"/>
            <w:szCs w:val="21"/>
          </w:rPr>
          <w:t xml:space="preserve">have </w:t>
        </w:r>
      </w:ins>
      <w:r w:rsidRPr="00FF5AD4">
        <w:rPr>
          <w:rFonts w:ascii="Times New Roman" w:hAnsi="Times New Roman" w:cs="Times New Roman"/>
          <w:szCs w:val="21"/>
        </w:rPr>
        <w:t>club activities.</w:t>
      </w:r>
      <w:commentRangeEnd w:id="552"/>
      <w:r w:rsidR="008E1A44">
        <w:rPr>
          <w:rStyle w:val="CommentReference"/>
          <w:lang w:val="en-GB"/>
        </w:rPr>
        <w:commentReference w:id="552"/>
      </w:r>
      <w:r w:rsidRPr="00FF5AD4">
        <w:rPr>
          <w:rFonts w:ascii="Times New Roman" w:hAnsi="Times New Roman" w:cs="Times New Roman"/>
          <w:szCs w:val="21"/>
        </w:rPr>
        <w:t xml:space="preserve"> Therefore</w:t>
      </w:r>
      <w:commentRangeStart w:id="562"/>
      <w:r w:rsidRPr="00FF5AD4">
        <w:rPr>
          <w:rFonts w:ascii="Times New Roman" w:hAnsi="Times New Roman" w:cs="Times New Roman"/>
          <w:szCs w:val="21"/>
        </w:rPr>
        <w:t xml:space="preserve">, </w:t>
      </w:r>
      <w:ins w:id="563" w:author="Patrick M." w:date="2020-04-11T17:27:00Z">
        <w:r w:rsidR="001153B8" w:rsidRPr="00FF5AD4">
          <w:rPr>
            <w:rFonts w:ascii="Times New Roman" w:hAnsi="Times New Roman" w:cs="Times New Roman"/>
            <w:szCs w:val="21"/>
          </w:rPr>
          <w:t xml:space="preserve">students should have a part-time job </w:t>
        </w:r>
        <w:r w:rsidR="001153B8">
          <w:rPr>
            <w:rFonts w:ascii="Times New Roman" w:hAnsi="Times New Roman" w:cs="Times New Roman"/>
            <w:szCs w:val="21"/>
          </w:rPr>
          <w:t xml:space="preserve">because </w:t>
        </w:r>
      </w:ins>
      <w:r w:rsidRPr="00FF5AD4">
        <w:rPr>
          <w:rFonts w:ascii="Times New Roman" w:hAnsi="Times New Roman" w:cs="Times New Roman"/>
          <w:szCs w:val="21"/>
        </w:rPr>
        <w:t>part</w:t>
      </w:r>
      <w:commentRangeEnd w:id="562"/>
      <w:r w:rsidR="008E1A44">
        <w:rPr>
          <w:rStyle w:val="CommentReference"/>
          <w:lang w:val="en-GB"/>
        </w:rPr>
        <w:commentReference w:id="562"/>
      </w:r>
      <w:r w:rsidRPr="00FF5AD4">
        <w:rPr>
          <w:rFonts w:ascii="Times New Roman" w:hAnsi="Times New Roman" w:cs="Times New Roman"/>
          <w:szCs w:val="21"/>
        </w:rPr>
        <w:t xml:space="preserve">-time jobs do not interfere with students’ </w:t>
      </w:r>
      <w:ins w:id="564" w:author="Patrick M." w:date="2020-04-11T17:27:00Z">
        <w:r w:rsidR="001153B8">
          <w:rPr>
            <w:rFonts w:ascii="Times New Roman" w:hAnsi="Times New Roman" w:cs="Times New Roman"/>
            <w:szCs w:val="21"/>
          </w:rPr>
          <w:t xml:space="preserve">academic </w:t>
        </w:r>
      </w:ins>
      <w:del w:id="565" w:author="Patrick M." w:date="2020-04-11T17:27:00Z">
        <w:r w:rsidRPr="00FF5AD4" w:rsidDel="001153B8">
          <w:rPr>
            <w:rFonts w:ascii="Times New Roman" w:hAnsi="Times New Roman" w:cs="Times New Roman"/>
            <w:szCs w:val="21"/>
          </w:rPr>
          <w:delText>lives, and so students should have a part-time</w:delText>
        </w:r>
      </w:del>
      <w:ins w:id="566" w:author="Patrick M." w:date="2020-04-11T17:27:00Z">
        <w:r w:rsidR="001153B8">
          <w:rPr>
            <w:rFonts w:ascii="Times New Roman" w:hAnsi="Times New Roman" w:cs="Times New Roman"/>
            <w:szCs w:val="21"/>
          </w:rPr>
          <w:t>lives</w:t>
        </w:r>
      </w:ins>
      <w:del w:id="567" w:author="Patrick M." w:date="2020-04-11T17:27:00Z">
        <w:r w:rsidRPr="00FF5AD4" w:rsidDel="001153B8">
          <w:rPr>
            <w:rFonts w:ascii="Times New Roman" w:hAnsi="Times New Roman" w:cs="Times New Roman"/>
            <w:szCs w:val="21"/>
          </w:rPr>
          <w:delText xml:space="preserve"> job</w:delText>
        </w:r>
      </w:del>
      <w:r w:rsidRPr="00FF5AD4">
        <w:rPr>
          <w:rFonts w:ascii="Times New Roman" w:hAnsi="Times New Roman" w:cs="Times New Roman"/>
          <w:szCs w:val="21"/>
        </w:rPr>
        <w:t>.</w:t>
      </w:r>
    </w:p>
    <w:p w14:paraId="5D3A1C6E" w14:textId="77777777" w:rsidR="00BB0FA7" w:rsidRPr="00FF5AD4" w:rsidRDefault="00BB0FA7" w:rsidP="00BB0FA7">
      <w:pPr>
        <w:rPr>
          <w:rFonts w:ascii="Times New Roman" w:hAnsi="Times New Roman" w:cs="Times New Roman"/>
          <w:szCs w:val="21"/>
        </w:rPr>
      </w:pPr>
      <w:r w:rsidRPr="00FF5AD4">
        <w:rPr>
          <w:rFonts w:ascii="Times New Roman" w:hAnsi="Times New Roman" w:cs="Times New Roman"/>
          <w:szCs w:val="21"/>
        </w:rPr>
        <w:t xml:space="preserve">For those reasons, high school students should have a part-time job. </w:t>
      </w:r>
    </w:p>
    <w:p w14:paraId="196183D3" w14:textId="77777777" w:rsidR="00BB0FA7" w:rsidRPr="00FF5AD4" w:rsidRDefault="00BB0FA7" w:rsidP="000C7634">
      <w:pPr>
        <w:pStyle w:val="Text"/>
        <w:spacing w:before="75" w:after="75"/>
        <w:ind w:right="75"/>
        <w:rPr>
          <w:rFonts w:ascii="Times New Roman" w:hAnsi="Times New Roman" w:cs="Times New Roman"/>
          <w:sz w:val="21"/>
          <w:szCs w:val="21"/>
        </w:rPr>
      </w:pPr>
    </w:p>
    <w:p w14:paraId="4D0B03A7" w14:textId="77777777" w:rsidR="00A54521" w:rsidRPr="00FF5AD4" w:rsidRDefault="00A54521" w:rsidP="000C7634">
      <w:pPr>
        <w:pStyle w:val="Text"/>
        <w:spacing w:before="75" w:after="75"/>
        <w:ind w:right="75"/>
        <w:rPr>
          <w:rFonts w:ascii="Times New Roman" w:hAnsi="Times New Roman" w:cs="Times New Roman"/>
          <w:sz w:val="21"/>
          <w:szCs w:val="21"/>
        </w:rPr>
      </w:pPr>
    </w:p>
    <w:p w14:paraId="3A97FAE1" w14:textId="77777777" w:rsidR="00A54521" w:rsidRPr="00FF5AD4" w:rsidRDefault="00A54521" w:rsidP="000C7634">
      <w:pPr>
        <w:pStyle w:val="Text"/>
        <w:spacing w:before="75" w:after="75"/>
        <w:ind w:right="75"/>
        <w:rPr>
          <w:rFonts w:ascii="Times New Roman" w:hAnsi="Times New Roman" w:cs="Times New Roman"/>
          <w:sz w:val="21"/>
          <w:szCs w:val="21"/>
        </w:rPr>
      </w:pPr>
    </w:p>
    <w:p w14:paraId="73806213" w14:textId="77777777" w:rsidR="00BB0FA7" w:rsidRPr="00FF5AD4" w:rsidRDefault="00BB0FA7">
      <w:pPr>
        <w:widowControl/>
        <w:jc w:val="left"/>
        <w:rPr>
          <w:rFonts w:ascii="Times New Roman" w:eastAsia="Calibri" w:hAnsi="Times New Roman" w:cs="Times New Roman"/>
          <w:kern w:val="0"/>
          <w:szCs w:val="21"/>
          <w:lang w:eastAsia="en-US"/>
        </w:rPr>
      </w:pPr>
      <w:r w:rsidRPr="00FF5AD4">
        <w:rPr>
          <w:rFonts w:ascii="Times New Roman" w:hAnsi="Times New Roman" w:cs="Times New Roman"/>
          <w:szCs w:val="21"/>
        </w:rPr>
        <w:br w:type="page"/>
      </w:r>
    </w:p>
    <w:p w14:paraId="1F3F7907" w14:textId="77777777" w:rsidR="00F364B8" w:rsidRPr="00FF5AD4" w:rsidRDefault="00F364B8" w:rsidP="00F364B8">
      <w:pPr>
        <w:widowControl/>
        <w:jc w:val="left"/>
        <w:rPr>
          <w:rFonts w:ascii="Times New Roman" w:eastAsia="MS PGothic" w:hAnsi="Times New Roman" w:cs="Times New Roman"/>
          <w:kern w:val="0"/>
          <w:szCs w:val="21"/>
        </w:rPr>
      </w:pPr>
      <w:r w:rsidRPr="00FF5AD4">
        <w:rPr>
          <w:rFonts w:ascii="Times New Roman" w:eastAsia="MS PGothic" w:hAnsi="Times New Roman" w:cs="Times New Roman"/>
          <w:kern w:val="0"/>
          <w:szCs w:val="21"/>
        </w:rPr>
        <w:lastRenderedPageBreak/>
        <w:t>3 (</w:t>
      </w:r>
      <w:r w:rsidR="00294E7D" w:rsidRPr="00FF5AD4">
        <w:rPr>
          <w:rFonts w:ascii="Times New Roman" w:eastAsia="MS PGothic" w:hAnsi="Times New Roman" w:cs="Times New Roman"/>
          <w:kern w:val="0"/>
          <w:szCs w:val="21"/>
        </w:rPr>
        <w:t>304</w:t>
      </w:r>
      <w:r w:rsidRPr="00FF5AD4">
        <w:rPr>
          <w:rFonts w:ascii="Times New Roman" w:eastAsia="MS PGothic" w:hAnsi="Times New Roman" w:cs="Times New Roman"/>
          <w:kern w:val="0"/>
          <w:szCs w:val="21"/>
        </w:rPr>
        <w:t>words)</w:t>
      </w:r>
    </w:p>
    <w:p w14:paraId="6112BA69" w14:textId="77777777" w:rsidR="00F364B8" w:rsidRPr="00FF5AD4" w:rsidRDefault="00F364B8" w:rsidP="00F364B8">
      <w:pPr>
        <w:widowControl/>
        <w:jc w:val="left"/>
        <w:rPr>
          <w:rFonts w:ascii="Times New Roman" w:eastAsia="MS PGothic" w:hAnsi="Times New Roman" w:cs="Times New Roman"/>
          <w:kern w:val="0"/>
          <w:szCs w:val="21"/>
        </w:rPr>
      </w:pPr>
    </w:p>
    <w:p w14:paraId="2686492E" w14:textId="77777777" w:rsidR="00924C07" w:rsidRPr="00FF5AD4" w:rsidRDefault="00924C07" w:rsidP="00F364B8">
      <w:pPr>
        <w:widowControl/>
        <w:jc w:val="left"/>
        <w:rPr>
          <w:rFonts w:ascii="Times New Roman" w:eastAsia="MS PGothic" w:hAnsi="Times New Roman" w:cs="Times New Roman"/>
          <w:kern w:val="0"/>
          <w:szCs w:val="21"/>
        </w:rPr>
      </w:pPr>
    </w:p>
    <w:p w14:paraId="08B226EE" w14:textId="41F491EA" w:rsidR="00F364B8" w:rsidRPr="00FF5AD4" w:rsidRDefault="00F364B8" w:rsidP="00F364B8">
      <w:pPr>
        <w:widowControl/>
        <w:jc w:val="left"/>
        <w:rPr>
          <w:rFonts w:ascii="Times New Roman" w:eastAsia="MS PGothic" w:hAnsi="Times New Roman" w:cs="Times New Roman"/>
          <w:color w:val="000000"/>
          <w:kern w:val="0"/>
          <w:szCs w:val="21"/>
        </w:rPr>
      </w:pPr>
      <w:commentRangeStart w:id="568"/>
      <w:proofErr w:type="gramStart"/>
      <w:r w:rsidRPr="00F364B8">
        <w:rPr>
          <w:rFonts w:ascii="Times New Roman" w:eastAsia="MS PGothic" w:hAnsi="Times New Roman" w:cs="Times New Roman"/>
          <w:color w:val="000000"/>
          <w:kern w:val="0"/>
          <w:szCs w:val="21"/>
        </w:rPr>
        <w:t>Hello</w:t>
      </w:r>
      <w:ins w:id="569" w:author="Patrick M." w:date="2020-04-11T16:42:00Z">
        <w:r w:rsidR="00283765">
          <w:rPr>
            <w:rFonts w:ascii="Times New Roman" w:eastAsia="MS PGothic" w:hAnsi="Times New Roman" w:cs="Times New Roman"/>
            <w:color w:val="000000"/>
            <w:kern w:val="0"/>
            <w:szCs w:val="21"/>
          </w:rPr>
          <w:t xml:space="preserve"> everyone</w:t>
        </w:r>
      </w:ins>
      <w:commentRangeEnd w:id="568"/>
      <w:proofErr w:type="gramEnd"/>
      <w:ins w:id="570" w:author="Patrick M." w:date="2020-04-11T21:06:00Z">
        <w:r w:rsidR="008E1A44">
          <w:rPr>
            <w:rStyle w:val="CommentReference"/>
            <w:lang w:val="en-GB"/>
          </w:rPr>
          <w:commentReference w:id="568"/>
        </w:r>
      </w:ins>
      <w:ins w:id="571" w:author="Patrick M." w:date="2020-04-11T16:42:00Z">
        <w:r w:rsidR="00283765">
          <w:rPr>
            <w:rFonts w:ascii="Times New Roman" w:eastAsia="MS PGothic" w:hAnsi="Times New Roman" w:cs="Times New Roman"/>
            <w:color w:val="000000"/>
            <w:kern w:val="0"/>
            <w:szCs w:val="21"/>
          </w:rPr>
          <w:t>.</w:t>
        </w:r>
      </w:ins>
      <w:del w:id="572" w:author="Patrick M." w:date="2020-04-11T16:42:00Z">
        <w:r w:rsidRPr="00F364B8" w:rsidDel="00283765">
          <w:rPr>
            <w:rFonts w:ascii="Times New Roman" w:eastAsia="MS PGothic" w:hAnsi="Times New Roman" w:cs="Times New Roman"/>
            <w:color w:val="000000"/>
            <w:kern w:val="0"/>
            <w:szCs w:val="21"/>
          </w:rPr>
          <w:delText>, t</w:delText>
        </w:r>
      </w:del>
      <w:ins w:id="573" w:author="Patrick M." w:date="2020-04-11T16:42:00Z">
        <w:r w:rsidR="00283765">
          <w:rPr>
            <w:rFonts w:ascii="Times New Roman" w:eastAsia="MS PGothic" w:hAnsi="Times New Roman" w:cs="Times New Roman"/>
            <w:color w:val="000000"/>
            <w:kern w:val="0"/>
            <w:szCs w:val="21"/>
          </w:rPr>
          <w:t xml:space="preserve"> T</w:t>
        </w:r>
      </w:ins>
      <w:r w:rsidRPr="00F364B8">
        <w:rPr>
          <w:rFonts w:ascii="Times New Roman" w:eastAsia="MS PGothic" w:hAnsi="Times New Roman" w:cs="Times New Roman"/>
          <w:color w:val="000000"/>
          <w:kern w:val="0"/>
          <w:szCs w:val="21"/>
        </w:rPr>
        <w:t>oday's topic is "High school students should have a part-time job"</w:t>
      </w:r>
      <w:commentRangeStart w:id="574"/>
      <w:r w:rsidRPr="00F364B8">
        <w:rPr>
          <w:rFonts w:ascii="Times New Roman" w:eastAsia="MS PGothic" w:hAnsi="Times New Roman" w:cs="Times New Roman"/>
          <w:color w:val="000000"/>
          <w:kern w:val="0"/>
          <w:szCs w:val="21"/>
        </w:rPr>
        <w:t xml:space="preserve">. </w:t>
      </w:r>
      <w:ins w:id="575" w:author="Patrick M." w:date="2020-04-11T16:43:00Z">
        <w:r w:rsidR="00170E9B" w:rsidRPr="00170E9B">
          <w:rPr>
            <w:rFonts w:ascii="Times New Roman" w:eastAsia="MS PGothic" w:hAnsi="Times New Roman" w:cs="Times New Roman"/>
            <w:color w:val="000000"/>
            <w:kern w:val="0"/>
            <w:szCs w:val="21"/>
          </w:rPr>
          <w:t>We define the frequency of a part-time job as one that can be decided by each high school student</w:t>
        </w:r>
      </w:ins>
      <w:del w:id="576" w:author="Patrick M." w:date="2020-04-11T16:43:00Z">
        <w:r w:rsidR="00984BA0" w:rsidRPr="00FF5AD4" w:rsidDel="00170E9B">
          <w:rPr>
            <w:rFonts w:ascii="Times New Roman" w:eastAsia="MS PGothic" w:hAnsi="Times New Roman" w:cs="Times New Roman"/>
            <w:color w:val="000000"/>
            <w:kern w:val="0"/>
            <w:szCs w:val="21"/>
          </w:rPr>
          <w:delText xml:space="preserve">Before starting our speech, we define that </w:delText>
        </w:r>
        <w:r w:rsidR="00984BA0" w:rsidRPr="00FF5AD4" w:rsidDel="00170E9B">
          <w:rPr>
            <w:rFonts w:ascii="Times New Roman" w:hAnsi="Times New Roman" w:cs="Times New Roman"/>
            <w:szCs w:val="21"/>
          </w:rPr>
          <w:delText>the frequency of the part-time jobs can be decided by each high school student</w:delText>
        </w:r>
      </w:del>
      <w:r w:rsidR="00984BA0" w:rsidRPr="00FF5AD4">
        <w:rPr>
          <w:rFonts w:ascii="Times New Roman" w:hAnsi="Times New Roman" w:cs="Times New Roman"/>
          <w:szCs w:val="21"/>
        </w:rPr>
        <w:t>.</w:t>
      </w:r>
      <w:commentRangeEnd w:id="574"/>
      <w:r w:rsidR="008E1A44">
        <w:rPr>
          <w:rStyle w:val="CommentReference"/>
          <w:lang w:val="en-GB"/>
        </w:rPr>
        <w:commentReference w:id="574"/>
      </w:r>
      <w:r w:rsidR="00984BA0" w:rsidRPr="00FF5AD4">
        <w:rPr>
          <w:rFonts w:ascii="Times New Roman" w:hAnsi="Times New Roman" w:cs="Times New Roman"/>
          <w:szCs w:val="21"/>
        </w:rPr>
        <w:t xml:space="preserve"> </w:t>
      </w:r>
      <w:del w:id="577" w:author="Patrick M." w:date="2020-04-11T16:43:00Z">
        <w:r w:rsidRPr="00F364B8" w:rsidDel="00170E9B">
          <w:rPr>
            <w:rFonts w:ascii="Times New Roman" w:eastAsia="MS PGothic" w:hAnsi="Times New Roman" w:cs="Times New Roman"/>
            <w:color w:val="000000"/>
            <w:kern w:val="0"/>
            <w:szCs w:val="21"/>
          </w:rPr>
          <w:delText xml:space="preserve">As for the </w:delText>
        </w:r>
      </w:del>
      <w:ins w:id="578" w:author="Patrick M." w:date="2020-04-11T16:43:00Z">
        <w:r w:rsidR="00170E9B">
          <w:rPr>
            <w:rFonts w:ascii="Times New Roman" w:eastAsia="MS PGothic" w:hAnsi="Times New Roman" w:cs="Times New Roman"/>
            <w:color w:val="000000"/>
            <w:kern w:val="0"/>
            <w:szCs w:val="21"/>
          </w:rPr>
          <w:t xml:space="preserve">With regards to the </w:t>
        </w:r>
      </w:ins>
      <w:r w:rsidRPr="00F364B8">
        <w:rPr>
          <w:rFonts w:ascii="Times New Roman" w:eastAsia="MS PGothic" w:hAnsi="Times New Roman" w:cs="Times New Roman"/>
          <w:color w:val="000000"/>
          <w:kern w:val="0"/>
          <w:szCs w:val="21"/>
        </w:rPr>
        <w:t>topic, we have two points</w:t>
      </w:r>
      <w:del w:id="579" w:author="Patrick M." w:date="2020-04-11T16:43:00Z">
        <w:r w:rsidRPr="00F364B8" w:rsidDel="00170E9B">
          <w:rPr>
            <w:rFonts w:ascii="Times New Roman" w:eastAsia="MS PGothic" w:hAnsi="Times New Roman" w:cs="Times New Roman"/>
            <w:color w:val="000000"/>
            <w:kern w:val="0"/>
            <w:szCs w:val="21"/>
          </w:rPr>
          <w:delText xml:space="preserve">. </w:delText>
        </w:r>
      </w:del>
      <w:ins w:id="580" w:author="Patrick M." w:date="2020-04-11T16:43:00Z">
        <w:r w:rsidR="00170E9B">
          <w:rPr>
            <w:rFonts w:ascii="Times New Roman" w:eastAsia="MS PGothic" w:hAnsi="Times New Roman" w:cs="Times New Roman"/>
            <w:color w:val="000000"/>
            <w:kern w:val="0"/>
            <w:szCs w:val="21"/>
          </w:rPr>
          <w:t>:</w:t>
        </w:r>
        <w:r w:rsidR="00170E9B" w:rsidRPr="00F364B8">
          <w:rPr>
            <w:rFonts w:ascii="Times New Roman" w:eastAsia="MS PGothic" w:hAnsi="Times New Roman" w:cs="Times New Roman"/>
            <w:color w:val="000000"/>
            <w:kern w:val="0"/>
            <w:szCs w:val="21"/>
          </w:rPr>
          <w:t xml:space="preserve"> </w:t>
        </w:r>
      </w:ins>
      <w:r w:rsidRPr="00F364B8">
        <w:rPr>
          <w:rFonts w:ascii="Times New Roman" w:eastAsia="MS PGothic" w:hAnsi="Times New Roman" w:cs="Times New Roman"/>
          <w:color w:val="000000"/>
          <w:kern w:val="0"/>
          <w:szCs w:val="21"/>
        </w:rPr>
        <w:t xml:space="preserve">The </w:t>
      </w:r>
      <w:r w:rsidRPr="00FF5AD4">
        <w:rPr>
          <w:rFonts w:ascii="Times New Roman" w:eastAsia="MS PGothic" w:hAnsi="Times New Roman" w:cs="Times New Roman"/>
          <w:color w:val="000000"/>
          <w:kern w:val="0"/>
          <w:szCs w:val="21"/>
        </w:rPr>
        <w:t>first</w:t>
      </w:r>
      <w:r w:rsidRPr="00F364B8">
        <w:rPr>
          <w:rFonts w:ascii="Times New Roman" w:eastAsia="MS PGothic" w:hAnsi="Times New Roman" w:cs="Times New Roman"/>
          <w:color w:val="000000"/>
          <w:kern w:val="0"/>
          <w:szCs w:val="21"/>
        </w:rPr>
        <w:t xml:space="preserve"> point is that </w:t>
      </w:r>
      <w:del w:id="581" w:author="Patrick M." w:date="2020-04-11T16:43:00Z">
        <w:r w:rsidRPr="00F364B8" w:rsidDel="00170E9B">
          <w:rPr>
            <w:rFonts w:ascii="Times New Roman" w:eastAsia="MS PGothic" w:hAnsi="Times New Roman" w:cs="Times New Roman"/>
            <w:color w:val="000000"/>
            <w:kern w:val="0"/>
            <w:szCs w:val="21"/>
          </w:rPr>
          <w:delText xml:space="preserve">they </w:delText>
        </w:r>
      </w:del>
      <w:ins w:id="582" w:author="Patrick M." w:date="2020-04-11T16:43:00Z">
        <w:r w:rsidR="00170E9B">
          <w:rPr>
            <w:rFonts w:ascii="Times New Roman" w:eastAsia="MS PGothic" w:hAnsi="Times New Roman" w:cs="Times New Roman"/>
            <w:color w:val="000000"/>
            <w:kern w:val="0"/>
            <w:szCs w:val="21"/>
          </w:rPr>
          <w:t>s</w:t>
        </w:r>
      </w:ins>
      <w:ins w:id="583" w:author="Patrick M." w:date="2020-04-11T16:44:00Z">
        <w:r w:rsidR="00170E9B">
          <w:rPr>
            <w:rFonts w:ascii="Times New Roman" w:eastAsia="MS PGothic" w:hAnsi="Times New Roman" w:cs="Times New Roman"/>
            <w:color w:val="000000"/>
            <w:kern w:val="0"/>
            <w:szCs w:val="21"/>
          </w:rPr>
          <w:t xml:space="preserve">tudents </w:t>
        </w:r>
      </w:ins>
      <w:r w:rsidRPr="00F364B8">
        <w:rPr>
          <w:rFonts w:ascii="Times New Roman" w:eastAsia="MS PGothic" w:hAnsi="Times New Roman" w:cs="Times New Roman"/>
          <w:color w:val="000000"/>
          <w:kern w:val="0"/>
          <w:szCs w:val="21"/>
        </w:rPr>
        <w:t xml:space="preserve">can think </w:t>
      </w:r>
      <w:del w:id="584" w:author="Patrick M." w:date="2020-04-11T16:44:00Z">
        <w:r w:rsidRPr="00F364B8" w:rsidDel="00170E9B">
          <w:rPr>
            <w:rFonts w:ascii="Times New Roman" w:eastAsia="MS PGothic" w:hAnsi="Times New Roman" w:cs="Times New Roman"/>
            <w:color w:val="000000"/>
            <w:kern w:val="0"/>
            <w:szCs w:val="21"/>
          </w:rPr>
          <w:delText xml:space="preserve">of </w:delText>
        </w:r>
      </w:del>
      <w:ins w:id="585" w:author="Patrick M." w:date="2020-04-11T16:44:00Z">
        <w:r w:rsidR="00170E9B">
          <w:rPr>
            <w:rFonts w:ascii="Times New Roman" w:eastAsia="MS PGothic" w:hAnsi="Times New Roman" w:cs="Times New Roman"/>
            <w:color w:val="000000"/>
            <w:kern w:val="0"/>
            <w:szCs w:val="21"/>
          </w:rPr>
          <w:t xml:space="preserve">about </w:t>
        </w:r>
      </w:ins>
      <w:r w:rsidRPr="00F364B8">
        <w:rPr>
          <w:rFonts w:ascii="Times New Roman" w:eastAsia="MS PGothic" w:hAnsi="Times New Roman" w:cs="Times New Roman"/>
          <w:color w:val="000000"/>
          <w:kern w:val="0"/>
          <w:szCs w:val="21"/>
        </w:rPr>
        <w:t xml:space="preserve">their </w:t>
      </w:r>
      <w:del w:id="586" w:author="Patrick M." w:date="2020-04-11T16:44:00Z">
        <w:r w:rsidRPr="00F364B8" w:rsidDel="00170E9B">
          <w:rPr>
            <w:rFonts w:ascii="Times New Roman" w:eastAsia="MS PGothic" w:hAnsi="Times New Roman" w:cs="Times New Roman"/>
            <w:color w:val="000000"/>
            <w:kern w:val="0"/>
            <w:szCs w:val="21"/>
          </w:rPr>
          <w:delText xml:space="preserve">careers </w:delText>
        </w:r>
      </w:del>
      <w:ins w:id="587" w:author="Patrick M." w:date="2020-04-11T16:44:00Z">
        <w:r w:rsidR="00170E9B" w:rsidRPr="00F364B8">
          <w:rPr>
            <w:rFonts w:ascii="Times New Roman" w:eastAsia="MS PGothic" w:hAnsi="Times New Roman" w:cs="Times New Roman"/>
            <w:color w:val="000000"/>
            <w:kern w:val="0"/>
            <w:szCs w:val="21"/>
          </w:rPr>
          <w:t>career</w:t>
        </w:r>
        <w:r w:rsidR="00170E9B">
          <w:rPr>
            <w:rFonts w:ascii="Times New Roman" w:eastAsia="MS PGothic" w:hAnsi="Times New Roman" w:cs="Times New Roman"/>
            <w:color w:val="000000"/>
            <w:kern w:val="0"/>
            <w:szCs w:val="21"/>
          </w:rPr>
          <w:t xml:space="preserve"> options</w:t>
        </w:r>
        <w:r w:rsidR="00170E9B" w:rsidRPr="00F364B8">
          <w:rPr>
            <w:rFonts w:ascii="Times New Roman" w:eastAsia="MS PGothic" w:hAnsi="Times New Roman" w:cs="Times New Roman"/>
            <w:color w:val="000000"/>
            <w:kern w:val="0"/>
            <w:szCs w:val="21"/>
          </w:rPr>
          <w:t xml:space="preserve"> </w:t>
        </w:r>
      </w:ins>
      <w:r w:rsidRPr="00F364B8">
        <w:rPr>
          <w:rFonts w:ascii="Times New Roman" w:eastAsia="MS PGothic" w:hAnsi="Times New Roman" w:cs="Times New Roman"/>
          <w:color w:val="000000"/>
          <w:kern w:val="0"/>
          <w:szCs w:val="21"/>
        </w:rPr>
        <w:t>by experiencing a variety of jobs.</w:t>
      </w:r>
      <w:r w:rsidRPr="00FF5AD4">
        <w:rPr>
          <w:rFonts w:ascii="Times New Roman" w:eastAsia="MS PGothic" w:hAnsi="Times New Roman" w:cs="Times New Roman"/>
          <w:kern w:val="0"/>
          <w:szCs w:val="21"/>
        </w:rPr>
        <w:t xml:space="preserve"> </w:t>
      </w:r>
      <w:r w:rsidRPr="00F364B8">
        <w:rPr>
          <w:rFonts w:ascii="Times New Roman" w:eastAsia="MS PGothic" w:hAnsi="Times New Roman" w:cs="Times New Roman"/>
          <w:color w:val="000000"/>
          <w:kern w:val="0"/>
          <w:szCs w:val="21"/>
        </w:rPr>
        <w:t xml:space="preserve">The </w:t>
      </w:r>
      <w:r w:rsidRPr="00FF5AD4">
        <w:rPr>
          <w:rFonts w:ascii="Times New Roman" w:eastAsia="MS PGothic" w:hAnsi="Times New Roman" w:cs="Times New Roman"/>
          <w:color w:val="000000"/>
          <w:kern w:val="0"/>
          <w:szCs w:val="21"/>
        </w:rPr>
        <w:t>second</w:t>
      </w:r>
      <w:r w:rsidRPr="00F364B8">
        <w:rPr>
          <w:rFonts w:ascii="Times New Roman" w:eastAsia="MS PGothic" w:hAnsi="Times New Roman" w:cs="Times New Roman"/>
          <w:color w:val="000000"/>
          <w:kern w:val="0"/>
          <w:szCs w:val="21"/>
        </w:rPr>
        <w:t xml:space="preserve"> point is that they can learn about social etiquette and responsibility </w:t>
      </w:r>
      <w:commentRangeStart w:id="588"/>
      <w:del w:id="589" w:author="Patrick M." w:date="2020-04-11T16:44:00Z">
        <w:r w:rsidRPr="00F364B8" w:rsidDel="00170E9B">
          <w:rPr>
            <w:rFonts w:ascii="Times New Roman" w:eastAsia="MS PGothic" w:hAnsi="Times New Roman" w:cs="Times New Roman"/>
            <w:color w:val="000000"/>
            <w:kern w:val="0"/>
            <w:szCs w:val="21"/>
          </w:rPr>
          <w:delText xml:space="preserve">through </w:delText>
        </w:r>
      </w:del>
      <w:ins w:id="590" w:author="Patrick M." w:date="2020-04-11T16:44:00Z">
        <w:r w:rsidR="00170E9B">
          <w:rPr>
            <w:rFonts w:ascii="Times New Roman" w:eastAsia="MS PGothic" w:hAnsi="Times New Roman" w:cs="Times New Roman"/>
            <w:color w:val="000000"/>
            <w:kern w:val="0"/>
            <w:szCs w:val="21"/>
          </w:rPr>
          <w:t xml:space="preserve">with </w:t>
        </w:r>
      </w:ins>
      <w:r w:rsidRPr="00F364B8">
        <w:rPr>
          <w:rFonts w:ascii="Times New Roman" w:eastAsia="MS PGothic" w:hAnsi="Times New Roman" w:cs="Times New Roman"/>
          <w:color w:val="000000"/>
          <w:kern w:val="0"/>
          <w:szCs w:val="21"/>
        </w:rPr>
        <w:t>part-time jobs.</w:t>
      </w:r>
    </w:p>
    <w:p w14:paraId="358C3B4C" w14:textId="24E82E97" w:rsidR="0096189A" w:rsidRPr="00FF5AD4" w:rsidRDefault="00F364B8" w:rsidP="00F364B8">
      <w:pPr>
        <w:widowControl/>
        <w:jc w:val="left"/>
        <w:rPr>
          <w:rFonts w:ascii="Times New Roman" w:eastAsia="MS PGothic" w:hAnsi="Times New Roman" w:cs="Times New Roman"/>
          <w:color w:val="000000"/>
          <w:kern w:val="0"/>
          <w:szCs w:val="21"/>
        </w:rPr>
      </w:pPr>
      <w:r w:rsidRPr="00F364B8">
        <w:rPr>
          <w:rFonts w:ascii="Times New Roman" w:eastAsia="MS PGothic" w:hAnsi="Times New Roman" w:cs="Times New Roman"/>
          <w:color w:val="000000"/>
          <w:kern w:val="0"/>
          <w:szCs w:val="21"/>
        </w:rPr>
        <w:t xml:space="preserve">Now I'll explain the </w:t>
      </w:r>
      <w:r w:rsidRPr="00FF5AD4">
        <w:rPr>
          <w:rFonts w:ascii="Times New Roman" w:eastAsia="MS PGothic" w:hAnsi="Times New Roman" w:cs="Times New Roman"/>
          <w:color w:val="000000"/>
          <w:kern w:val="0"/>
          <w:szCs w:val="21"/>
        </w:rPr>
        <w:t>first</w:t>
      </w:r>
      <w:r w:rsidRPr="00F364B8">
        <w:rPr>
          <w:rFonts w:ascii="Times New Roman" w:eastAsia="MS PGothic" w:hAnsi="Times New Roman" w:cs="Times New Roman"/>
          <w:color w:val="000000"/>
          <w:kern w:val="0"/>
          <w:szCs w:val="21"/>
        </w:rPr>
        <w:t xml:space="preserve"> point. There are </w:t>
      </w:r>
      <w:del w:id="591" w:author="Patrick M." w:date="2020-04-11T16:44:00Z">
        <w:r w:rsidRPr="00F364B8" w:rsidDel="00035DD7">
          <w:rPr>
            <w:rFonts w:ascii="Times New Roman" w:eastAsia="MS PGothic" w:hAnsi="Times New Roman" w:cs="Times New Roman"/>
            <w:color w:val="000000"/>
            <w:kern w:val="0"/>
            <w:szCs w:val="21"/>
          </w:rPr>
          <w:delText xml:space="preserve">various </w:delText>
        </w:r>
      </w:del>
      <w:ins w:id="592" w:author="Patrick M." w:date="2020-04-11T16:44:00Z">
        <w:r w:rsidR="00035DD7">
          <w:rPr>
            <w:rFonts w:ascii="Times New Roman" w:eastAsia="MS PGothic" w:hAnsi="Times New Roman" w:cs="Times New Roman"/>
            <w:color w:val="000000"/>
            <w:kern w:val="0"/>
            <w:szCs w:val="21"/>
          </w:rPr>
          <w:t xml:space="preserve">many </w:t>
        </w:r>
      </w:ins>
      <w:r w:rsidRPr="00F364B8">
        <w:rPr>
          <w:rFonts w:ascii="Times New Roman" w:eastAsia="MS PGothic" w:hAnsi="Times New Roman" w:cs="Times New Roman"/>
          <w:color w:val="000000"/>
          <w:kern w:val="0"/>
          <w:szCs w:val="21"/>
        </w:rPr>
        <w:t xml:space="preserve">occupations </w:t>
      </w:r>
      <w:del w:id="593" w:author="Patrick M." w:date="2020-04-11T16:44:00Z">
        <w:r w:rsidRPr="00F364B8" w:rsidDel="00035DD7">
          <w:rPr>
            <w:rFonts w:ascii="Times New Roman" w:eastAsia="MS PGothic" w:hAnsi="Times New Roman" w:cs="Times New Roman"/>
            <w:color w:val="000000"/>
            <w:kern w:val="0"/>
            <w:szCs w:val="21"/>
          </w:rPr>
          <w:delText>out there</w:delText>
        </w:r>
        <w:r w:rsidR="00E6176C" w:rsidRPr="00FF5AD4" w:rsidDel="00035DD7">
          <w:rPr>
            <w:rFonts w:ascii="Times New Roman" w:eastAsia="MS PGothic" w:hAnsi="Times New Roman" w:cs="Times New Roman"/>
            <w:color w:val="000000"/>
            <w:kern w:val="0"/>
            <w:szCs w:val="21"/>
          </w:rPr>
          <w:delText xml:space="preserve"> </w:delText>
        </w:r>
      </w:del>
      <w:r w:rsidR="00E6176C" w:rsidRPr="00FF5AD4">
        <w:rPr>
          <w:rFonts w:ascii="Times New Roman" w:eastAsia="MS PGothic" w:hAnsi="Times New Roman" w:cs="Times New Roman"/>
          <w:color w:val="000000"/>
          <w:kern w:val="0"/>
          <w:szCs w:val="21"/>
        </w:rPr>
        <w:t>in this world</w:t>
      </w:r>
      <w:r w:rsidRPr="00F364B8">
        <w:rPr>
          <w:rFonts w:ascii="Times New Roman" w:eastAsia="MS PGothic" w:hAnsi="Times New Roman" w:cs="Times New Roman"/>
          <w:color w:val="000000"/>
          <w:kern w:val="0"/>
          <w:szCs w:val="21"/>
        </w:rPr>
        <w:t xml:space="preserve">, but </w:t>
      </w:r>
      <w:del w:id="594" w:author="Patrick M." w:date="2020-04-11T16:44:00Z">
        <w:r w:rsidRPr="00F364B8" w:rsidDel="00035DD7">
          <w:rPr>
            <w:rFonts w:ascii="Times New Roman" w:eastAsia="MS PGothic" w:hAnsi="Times New Roman" w:cs="Times New Roman"/>
            <w:color w:val="000000"/>
            <w:kern w:val="0"/>
            <w:szCs w:val="21"/>
          </w:rPr>
          <w:delText xml:space="preserve">they </w:delText>
        </w:r>
      </w:del>
      <w:ins w:id="595" w:author="Patrick M." w:date="2020-04-11T16:44:00Z">
        <w:r w:rsidR="00035DD7">
          <w:rPr>
            <w:rFonts w:ascii="Times New Roman" w:eastAsia="MS PGothic" w:hAnsi="Times New Roman" w:cs="Times New Roman"/>
            <w:color w:val="000000"/>
            <w:kern w:val="0"/>
            <w:szCs w:val="21"/>
          </w:rPr>
          <w:t xml:space="preserve">students </w:t>
        </w:r>
      </w:ins>
      <w:r w:rsidR="00D47CA2" w:rsidRPr="00FF5AD4">
        <w:rPr>
          <w:rFonts w:ascii="Times New Roman" w:eastAsia="MS PGothic" w:hAnsi="Times New Roman" w:cs="Times New Roman"/>
          <w:color w:val="000000"/>
          <w:kern w:val="0"/>
          <w:szCs w:val="21"/>
        </w:rPr>
        <w:t>have</w:t>
      </w:r>
      <w:r w:rsidRPr="00F364B8">
        <w:rPr>
          <w:rFonts w:ascii="Times New Roman" w:eastAsia="MS PGothic" w:hAnsi="Times New Roman" w:cs="Times New Roman"/>
          <w:color w:val="000000"/>
          <w:kern w:val="0"/>
          <w:szCs w:val="21"/>
        </w:rPr>
        <w:t xml:space="preserve"> </w:t>
      </w:r>
      <w:r w:rsidR="00D47CA2" w:rsidRPr="00FF5AD4">
        <w:rPr>
          <w:rFonts w:ascii="Times New Roman" w:eastAsia="MS PGothic" w:hAnsi="Times New Roman" w:cs="Times New Roman"/>
          <w:color w:val="000000"/>
          <w:kern w:val="0"/>
          <w:szCs w:val="21"/>
        </w:rPr>
        <w:t xml:space="preserve">never </w:t>
      </w:r>
      <w:r w:rsidRPr="00F364B8">
        <w:rPr>
          <w:rFonts w:ascii="Times New Roman" w:eastAsia="MS PGothic" w:hAnsi="Times New Roman" w:cs="Times New Roman"/>
          <w:color w:val="000000"/>
          <w:kern w:val="0"/>
          <w:szCs w:val="21"/>
        </w:rPr>
        <w:t>know</w:t>
      </w:r>
      <w:r w:rsidR="00D47CA2" w:rsidRPr="00FF5AD4">
        <w:rPr>
          <w:rFonts w:ascii="Times New Roman" w:eastAsia="MS PGothic" w:hAnsi="Times New Roman" w:cs="Times New Roman"/>
          <w:color w:val="000000"/>
          <w:kern w:val="0"/>
          <w:szCs w:val="21"/>
        </w:rPr>
        <w:t>n</w:t>
      </w:r>
      <w:r w:rsidRPr="00F364B8">
        <w:rPr>
          <w:rFonts w:ascii="Times New Roman" w:eastAsia="MS PGothic" w:hAnsi="Times New Roman" w:cs="Times New Roman"/>
          <w:color w:val="000000"/>
          <w:kern w:val="0"/>
          <w:szCs w:val="21"/>
        </w:rPr>
        <w:t xml:space="preserve"> the actual circumstances about the jobs </w:t>
      </w:r>
      <w:del w:id="596" w:author="Patrick M." w:date="2020-04-11T16:44:00Z">
        <w:r w:rsidR="00E6176C" w:rsidRPr="00FF5AD4" w:rsidDel="00035DD7">
          <w:rPr>
            <w:rFonts w:ascii="Times New Roman" w:eastAsia="MS PGothic" w:hAnsi="Times New Roman" w:cs="Times New Roman"/>
            <w:color w:val="000000"/>
            <w:kern w:val="0"/>
            <w:szCs w:val="21"/>
          </w:rPr>
          <w:delText xml:space="preserve">which </w:delText>
        </w:r>
      </w:del>
      <w:ins w:id="597" w:author="Patrick M." w:date="2020-04-11T16:44:00Z">
        <w:r w:rsidR="00035DD7">
          <w:rPr>
            <w:rFonts w:ascii="Times New Roman" w:eastAsia="MS PGothic" w:hAnsi="Times New Roman" w:cs="Times New Roman"/>
            <w:color w:val="000000"/>
            <w:kern w:val="0"/>
            <w:szCs w:val="21"/>
          </w:rPr>
          <w:t xml:space="preserve">that </w:t>
        </w:r>
      </w:ins>
      <w:r w:rsidRPr="00F364B8">
        <w:rPr>
          <w:rFonts w:ascii="Times New Roman" w:eastAsia="MS PGothic" w:hAnsi="Times New Roman" w:cs="Times New Roman"/>
          <w:color w:val="000000"/>
          <w:kern w:val="0"/>
          <w:szCs w:val="21"/>
        </w:rPr>
        <w:t>they dream of</w:t>
      </w:r>
      <w:r w:rsidR="00E6176C" w:rsidRPr="00FF5AD4">
        <w:rPr>
          <w:rFonts w:ascii="Times New Roman" w:eastAsia="MS PGothic" w:hAnsi="Times New Roman" w:cs="Times New Roman"/>
          <w:color w:val="000000"/>
          <w:kern w:val="0"/>
          <w:szCs w:val="21"/>
        </w:rPr>
        <w:t xml:space="preserve"> in their classrooms</w:t>
      </w:r>
      <w:r w:rsidRPr="00F364B8">
        <w:rPr>
          <w:rFonts w:ascii="Times New Roman" w:eastAsia="MS PGothic" w:hAnsi="Times New Roman" w:cs="Times New Roman"/>
          <w:color w:val="000000"/>
          <w:kern w:val="0"/>
          <w:szCs w:val="21"/>
        </w:rPr>
        <w:t xml:space="preserve">. Therefore, high school students have difficulties deciding what to </w:t>
      </w:r>
      <w:r w:rsidR="00D47CA2" w:rsidRPr="00FF5AD4">
        <w:rPr>
          <w:rFonts w:ascii="Times New Roman" w:eastAsia="MS PGothic" w:hAnsi="Times New Roman" w:cs="Times New Roman"/>
          <w:color w:val="000000"/>
          <w:kern w:val="0"/>
          <w:szCs w:val="21"/>
        </w:rPr>
        <w:t>choose</w:t>
      </w:r>
      <w:r w:rsidR="00E6176C" w:rsidRPr="00FF5AD4">
        <w:rPr>
          <w:rFonts w:ascii="Times New Roman" w:eastAsia="MS PGothic" w:hAnsi="Times New Roman" w:cs="Times New Roman"/>
          <w:color w:val="000000"/>
          <w:kern w:val="0"/>
          <w:szCs w:val="21"/>
        </w:rPr>
        <w:t xml:space="preserve"> </w:t>
      </w:r>
      <w:del w:id="598" w:author="Patrick M." w:date="2020-04-11T16:45:00Z">
        <w:r w:rsidR="00E6176C" w:rsidRPr="00FF5AD4" w:rsidDel="00035DD7">
          <w:rPr>
            <w:rFonts w:ascii="Times New Roman" w:eastAsia="MS PGothic" w:hAnsi="Times New Roman" w:cs="Times New Roman"/>
            <w:color w:val="000000"/>
            <w:kern w:val="0"/>
            <w:szCs w:val="21"/>
          </w:rPr>
          <w:delText>one</w:delText>
        </w:r>
        <w:r w:rsidRPr="00F364B8" w:rsidDel="00035DD7">
          <w:rPr>
            <w:rFonts w:ascii="Times New Roman" w:eastAsia="MS PGothic" w:hAnsi="Times New Roman" w:cs="Times New Roman"/>
            <w:color w:val="000000"/>
            <w:kern w:val="0"/>
            <w:szCs w:val="21"/>
          </w:rPr>
          <w:delText xml:space="preserve"> from </w:delText>
        </w:r>
      </w:del>
      <w:ins w:id="599" w:author="Patrick M." w:date="2020-04-11T16:45:00Z">
        <w:r w:rsidR="00035DD7">
          <w:rPr>
            <w:rFonts w:ascii="Times New Roman" w:eastAsia="MS PGothic" w:hAnsi="Times New Roman" w:cs="Times New Roman"/>
            <w:color w:val="000000"/>
            <w:kern w:val="0"/>
            <w:szCs w:val="21"/>
          </w:rPr>
          <w:t xml:space="preserve">amongst </w:t>
        </w:r>
      </w:ins>
      <w:r w:rsidRPr="00F364B8">
        <w:rPr>
          <w:rFonts w:ascii="Times New Roman" w:eastAsia="MS PGothic" w:hAnsi="Times New Roman" w:cs="Times New Roman"/>
          <w:color w:val="000000"/>
          <w:kern w:val="0"/>
          <w:szCs w:val="21"/>
        </w:rPr>
        <w:t xml:space="preserve">those </w:t>
      </w:r>
      <w:ins w:id="600" w:author="Patrick M." w:date="2020-04-11T16:45:00Z">
        <w:r w:rsidR="00035DD7">
          <w:rPr>
            <w:rFonts w:ascii="Times New Roman" w:eastAsia="MS PGothic" w:hAnsi="Times New Roman" w:cs="Times New Roman"/>
            <w:color w:val="000000"/>
            <w:kern w:val="0"/>
            <w:szCs w:val="21"/>
          </w:rPr>
          <w:t xml:space="preserve">many </w:t>
        </w:r>
      </w:ins>
      <w:del w:id="601" w:author="Patrick M." w:date="2020-04-11T16:45:00Z">
        <w:r w:rsidRPr="00F364B8" w:rsidDel="00035DD7">
          <w:rPr>
            <w:rFonts w:ascii="Times New Roman" w:eastAsia="MS PGothic" w:hAnsi="Times New Roman" w:cs="Times New Roman"/>
            <w:color w:val="000000"/>
            <w:kern w:val="0"/>
            <w:szCs w:val="21"/>
          </w:rPr>
          <w:delText>jobs</w:delText>
        </w:r>
      </w:del>
      <w:ins w:id="602" w:author="Patrick M." w:date="2020-04-11T16:45:00Z">
        <w:r w:rsidR="00035DD7">
          <w:rPr>
            <w:rFonts w:ascii="Times New Roman" w:eastAsia="MS PGothic" w:hAnsi="Times New Roman" w:cs="Times New Roman"/>
            <w:color w:val="000000"/>
            <w:kern w:val="0"/>
            <w:szCs w:val="21"/>
          </w:rPr>
          <w:t>occupations</w:t>
        </w:r>
      </w:ins>
      <w:r w:rsidRPr="00F364B8">
        <w:rPr>
          <w:rFonts w:ascii="Times New Roman" w:eastAsia="MS PGothic" w:hAnsi="Times New Roman" w:cs="Times New Roman"/>
          <w:color w:val="000000"/>
          <w:kern w:val="0"/>
          <w:szCs w:val="21"/>
        </w:rPr>
        <w:t xml:space="preserve">. </w:t>
      </w:r>
      <w:commentRangeEnd w:id="588"/>
      <w:r w:rsidR="002C53BF">
        <w:rPr>
          <w:rStyle w:val="CommentReference"/>
          <w:lang w:val="en-GB"/>
        </w:rPr>
        <w:commentReference w:id="588"/>
      </w:r>
      <w:r w:rsidR="00930965" w:rsidRPr="00FF5AD4">
        <w:rPr>
          <w:rFonts w:ascii="Times New Roman" w:eastAsia="MS PGothic" w:hAnsi="Times New Roman" w:cs="Times New Roman"/>
          <w:color w:val="000000"/>
          <w:kern w:val="0"/>
          <w:szCs w:val="21"/>
        </w:rPr>
        <w:t xml:space="preserve">That is why it is better for them to have a part-time job and experience the actual </w:t>
      </w:r>
      <w:commentRangeStart w:id="603"/>
      <w:r w:rsidR="00930965" w:rsidRPr="00FF5AD4">
        <w:rPr>
          <w:rFonts w:ascii="Times New Roman" w:eastAsia="MS PGothic" w:hAnsi="Times New Roman" w:cs="Times New Roman"/>
          <w:color w:val="000000"/>
          <w:kern w:val="0"/>
          <w:szCs w:val="21"/>
        </w:rPr>
        <w:t xml:space="preserve">circumstances </w:t>
      </w:r>
      <w:del w:id="604" w:author="Patrick M." w:date="2020-04-11T16:45:00Z">
        <w:r w:rsidR="00930965" w:rsidRPr="00FF5AD4" w:rsidDel="00035DD7">
          <w:rPr>
            <w:rFonts w:ascii="Times New Roman" w:eastAsia="MS PGothic" w:hAnsi="Times New Roman" w:cs="Times New Roman"/>
            <w:color w:val="000000"/>
            <w:kern w:val="0"/>
            <w:szCs w:val="21"/>
          </w:rPr>
          <w:delText xml:space="preserve">about the </w:delText>
        </w:r>
      </w:del>
      <w:ins w:id="605" w:author="Patrick M." w:date="2020-04-11T16:45:00Z">
        <w:r w:rsidR="00035DD7">
          <w:rPr>
            <w:rFonts w:ascii="Times New Roman" w:eastAsia="MS PGothic" w:hAnsi="Times New Roman" w:cs="Times New Roman"/>
            <w:color w:val="000000"/>
            <w:kern w:val="0"/>
            <w:szCs w:val="21"/>
          </w:rPr>
          <w:t xml:space="preserve">of </w:t>
        </w:r>
      </w:ins>
      <w:del w:id="606" w:author="Patrick M." w:date="2020-04-11T16:45:00Z">
        <w:r w:rsidR="00930965" w:rsidRPr="00FF5AD4" w:rsidDel="00035DD7">
          <w:rPr>
            <w:rFonts w:ascii="Times New Roman" w:eastAsia="MS PGothic" w:hAnsi="Times New Roman" w:cs="Times New Roman"/>
            <w:color w:val="000000"/>
            <w:kern w:val="0"/>
            <w:szCs w:val="21"/>
          </w:rPr>
          <w:delText>jobs</w:delText>
        </w:r>
      </w:del>
      <w:ins w:id="607" w:author="Patrick M." w:date="2020-04-11T16:45:00Z">
        <w:r w:rsidR="00035DD7">
          <w:rPr>
            <w:rFonts w:ascii="Times New Roman" w:eastAsia="MS PGothic" w:hAnsi="Times New Roman" w:cs="Times New Roman"/>
            <w:color w:val="000000"/>
            <w:kern w:val="0"/>
            <w:szCs w:val="21"/>
          </w:rPr>
          <w:t>professional work</w:t>
        </w:r>
      </w:ins>
      <w:r w:rsidR="00930965" w:rsidRPr="00FF5AD4">
        <w:rPr>
          <w:rFonts w:ascii="Times New Roman" w:eastAsia="MS PGothic" w:hAnsi="Times New Roman" w:cs="Times New Roman"/>
          <w:color w:val="000000"/>
          <w:kern w:val="0"/>
          <w:szCs w:val="21"/>
        </w:rPr>
        <w:t>.</w:t>
      </w:r>
      <w:r w:rsidR="008764A9" w:rsidRPr="00FF5AD4">
        <w:rPr>
          <w:rFonts w:ascii="Times New Roman" w:eastAsia="MS PGothic" w:hAnsi="Times New Roman" w:cs="Times New Roman"/>
          <w:color w:val="000000"/>
          <w:kern w:val="0"/>
          <w:szCs w:val="21"/>
        </w:rPr>
        <w:t xml:space="preserve"> </w:t>
      </w:r>
      <w:r w:rsidR="00FF1A38" w:rsidRPr="00FF5AD4">
        <w:rPr>
          <w:rFonts w:ascii="Times New Roman" w:eastAsia="MS PGothic" w:hAnsi="Times New Roman" w:cs="Times New Roman"/>
          <w:color w:val="000000"/>
          <w:kern w:val="0"/>
          <w:szCs w:val="21"/>
        </w:rPr>
        <w:t xml:space="preserve">One of </w:t>
      </w:r>
      <w:ins w:id="608" w:author="Patrick M." w:date="2020-04-11T16:46:00Z">
        <w:r w:rsidR="00035DD7">
          <w:rPr>
            <w:rFonts w:ascii="Times New Roman" w:eastAsia="MS PGothic" w:hAnsi="Times New Roman" w:cs="Times New Roman"/>
            <w:color w:val="000000"/>
            <w:kern w:val="0"/>
            <w:szCs w:val="21"/>
          </w:rPr>
          <w:t xml:space="preserve">the </w:t>
        </w:r>
      </w:ins>
      <w:r w:rsidR="00FF1A38" w:rsidRPr="00FF5AD4">
        <w:rPr>
          <w:rFonts w:ascii="Times New Roman" w:eastAsia="MS PGothic" w:hAnsi="Times New Roman" w:cs="Times New Roman"/>
          <w:color w:val="000000"/>
          <w:kern w:val="0"/>
          <w:szCs w:val="21"/>
        </w:rPr>
        <w:t xml:space="preserve">good points </w:t>
      </w:r>
      <w:del w:id="609" w:author="Patrick M." w:date="2020-04-11T16:46:00Z">
        <w:r w:rsidR="00FF1A38" w:rsidRPr="00FF5AD4" w:rsidDel="00035DD7">
          <w:rPr>
            <w:rFonts w:ascii="Times New Roman" w:eastAsia="MS PGothic" w:hAnsi="Times New Roman" w:cs="Times New Roman"/>
            <w:color w:val="000000"/>
            <w:kern w:val="0"/>
            <w:szCs w:val="21"/>
          </w:rPr>
          <w:delText xml:space="preserve">on </w:delText>
        </w:r>
      </w:del>
      <w:ins w:id="610" w:author="Patrick M." w:date="2020-04-11T16:46:00Z">
        <w:r w:rsidR="00035DD7">
          <w:rPr>
            <w:rFonts w:ascii="Times New Roman" w:eastAsia="MS PGothic" w:hAnsi="Times New Roman" w:cs="Times New Roman"/>
            <w:color w:val="000000"/>
            <w:kern w:val="0"/>
            <w:szCs w:val="21"/>
          </w:rPr>
          <w:t xml:space="preserve">about </w:t>
        </w:r>
      </w:ins>
      <w:r w:rsidR="00FF1A38" w:rsidRPr="00FF5AD4">
        <w:rPr>
          <w:rFonts w:ascii="Times New Roman" w:eastAsia="MS PGothic" w:hAnsi="Times New Roman" w:cs="Times New Roman"/>
          <w:color w:val="000000"/>
          <w:kern w:val="0"/>
          <w:szCs w:val="21"/>
        </w:rPr>
        <w:t xml:space="preserve">working </w:t>
      </w:r>
      <w:del w:id="611" w:author="Patrick M." w:date="2020-04-11T16:46:00Z">
        <w:r w:rsidR="00FF1A38" w:rsidRPr="00FF5AD4" w:rsidDel="00035DD7">
          <w:rPr>
            <w:rFonts w:ascii="Times New Roman" w:eastAsia="MS PGothic" w:hAnsi="Times New Roman" w:cs="Times New Roman"/>
            <w:color w:val="000000"/>
            <w:kern w:val="0"/>
            <w:szCs w:val="21"/>
          </w:rPr>
          <w:delText xml:space="preserve">as </w:delText>
        </w:r>
      </w:del>
      <w:r w:rsidR="00FF1A38" w:rsidRPr="00FF5AD4">
        <w:rPr>
          <w:rFonts w:ascii="Times New Roman" w:eastAsia="MS PGothic" w:hAnsi="Times New Roman" w:cs="Times New Roman"/>
          <w:color w:val="000000"/>
          <w:kern w:val="0"/>
          <w:szCs w:val="21"/>
        </w:rPr>
        <w:t>a part-time</w:t>
      </w:r>
      <w:ins w:id="612" w:author="Patrick M." w:date="2020-04-11T16:46:00Z">
        <w:r w:rsidR="00035DD7">
          <w:rPr>
            <w:rFonts w:ascii="Times New Roman" w:eastAsia="MS PGothic" w:hAnsi="Times New Roman" w:cs="Times New Roman"/>
            <w:color w:val="000000"/>
            <w:kern w:val="0"/>
            <w:szCs w:val="21"/>
          </w:rPr>
          <w:t xml:space="preserve"> job </w:t>
        </w:r>
      </w:ins>
      <w:del w:id="613" w:author="Patrick M." w:date="2020-04-11T16:46:00Z">
        <w:r w:rsidR="00FF1A38" w:rsidRPr="00FF5AD4" w:rsidDel="00035DD7">
          <w:rPr>
            <w:rFonts w:ascii="Times New Roman" w:eastAsia="MS PGothic" w:hAnsi="Times New Roman" w:cs="Times New Roman"/>
            <w:color w:val="000000"/>
            <w:kern w:val="0"/>
            <w:szCs w:val="21"/>
          </w:rPr>
          <w:delText xml:space="preserve">r </w:delText>
        </w:r>
      </w:del>
      <w:r w:rsidR="00FF1A38" w:rsidRPr="00FF5AD4">
        <w:rPr>
          <w:rFonts w:ascii="Times New Roman" w:eastAsia="MS PGothic" w:hAnsi="Times New Roman" w:cs="Times New Roman"/>
          <w:color w:val="000000"/>
          <w:kern w:val="0"/>
          <w:szCs w:val="21"/>
        </w:rPr>
        <w:t xml:space="preserve">is that </w:t>
      </w:r>
      <w:del w:id="614" w:author="Patrick M." w:date="2020-04-11T16:46:00Z">
        <w:r w:rsidR="00FF1A38" w:rsidRPr="00FF5AD4" w:rsidDel="00035DD7">
          <w:rPr>
            <w:rFonts w:ascii="Times New Roman" w:eastAsia="MS PGothic" w:hAnsi="Times New Roman" w:cs="Times New Roman"/>
            <w:color w:val="000000"/>
            <w:kern w:val="0"/>
            <w:szCs w:val="21"/>
          </w:rPr>
          <w:delText xml:space="preserve">they </w:delText>
        </w:r>
      </w:del>
      <w:ins w:id="615" w:author="Patrick M." w:date="2020-04-11T16:46:00Z">
        <w:r w:rsidR="00035DD7">
          <w:rPr>
            <w:rFonts w:ascii="Times New Roman" w:eastAsia="MS PGothic" w:hAnsi="Times New Roman" w:cs="Times New Roman"/>
            <w:color w:val="000000"/>
            <w:kern w:val="0"/>
            <w:szCs w:val="21"/>
          </w:rPr>
          <w:t xml:space="preserve">students </w:t>
        </w:r>
      </w:ins>
      <w:r w:rsidR="00FF1A38" w:rsidRPr="00FF5AD4">
        <w:rPr>
          <w:rFonts w:ascii="Times New Roman" w:eastAsia="MS PGothic" w:hAnsi="Times New Roman" w:cs="Times New Roman"/>
          <w:color w:val="000000"/>
          <w:kern w:val="0"/>
          <w:szCs w:val="21"/>
        </w:rPr>
        <w:t xml:space="preserve">can experience </w:t>
      </w:r>
      <w:del w:id="616" w:author="Patrick M." w:date="2020-04-11T16:46:00Z">
        <w:r w:rsidR="00FF1A38" w:rsidRPr="00FF5AD4" w:rsidDel="00035DD7">
          <w:rPr>
            <w:rFonts w:ascii="Times New Roman" w:eastAsia="MS PGothic" w:hAnsi="Times New Roman" w:cs="Times New Roman"/>
            <w:color w:val="000000"/>
            <w:kern w:val="0"/>
            <w:szCs w:val="21"/>
          </w:rPr>
          <w:delText xml:space="preserve">the </w:delText>
        </w:r>
      </w:del>
      <w:r w:rsidR="00857E22" w:rsidRPr="00FF5AD4">
        <w:rPr>
          <w:rFonts w:ascii="Times New Roman" w:eastAsia="MS PGothic" w:hAnsi="Times New Roman" w:cs="Times New Roman"/>
          <w:color w:val="000000"/>
          <w:kern w:val="0"/>
          <w:szCs w:val="21"/>
        </w:rPr>
        <w:t>social structure</w:t>
      </w:r>
      <w:r w:rsidR="00FF1A38" w:rsidRPr="00FF5AD4">
        <w:rPr>
          <w:rFonts w:ascii="Times New Roman" w:eastAsia="MS PGothic" w:hAnsi="Times New Roman" w:cs="Times New Roman"/>
          <w:color w:val="000000"/>
          <w:kern w:val="0"/>
          <w:szCs w:val="21"/>
        </w:rPr>
        <w:t xml:space="preserve"> and </w:t>
      </w:r>
      <w:ins w:id="617" w:author="Patrick M." w:date="2020-04-11T16:46:00Z">
        <w:r w:rsidR="00035DD7">
          <w:rPr>
            <w:rFonts w:ascii="Times New Roman" w:eastAsia="MS PGothic" w:hAnsi="Times New Roman" w:cs="Times New Roman"/>
            <w:color w:val="000000"/>
            <w:kern w:val="0"/>
            <w:szCs w:val="21"/>
          </w:rPr>
          <w:t xml:space="preserve">job </w:t>
        </w:r>
      </w:ins>
      <w:del w:id="618" w:author="Patrick M." w:date="2020-04-11T16:46:00Z">
        <w:r w:rsidR="00FF1A38" w:rsidRPr="00FF5AD4" w:rsidDel="00035DD7">
          <w:rPr>
            <w:rFonts w:ascii="Times New Roman" w:eastAsia="MS PGothic" w:hAnsi="Times New Roman" w:cs="Times New Roman"/>
            <w:color w:val="000000"/>
            <w:kern w:val="0"/>
            <w:szCs w:val="21"/>
          </w:rPr>
          <w:delText xml:space="preserve">know </w:delText>
        </w:r>
      </w:del>
      <w:ins w:id="619" w:author="Patrick M." w:date="2020-04-11T16:46:00Z">
        <w:r w:rsidR="00035DD7" w:rsidRPr="00FF5AD4">
          <w:rPr>
            <w:rFonts w:ascii="Times New Roman" w:eastAsia="MS PGothic" w:hAnsi="Times New Roman" w:cs="Times New Roman"/>
            <w:color w:val="000000"/>
            <w:kern w:val="0"/>
            <w:szCs w:val="21"/>
          </w:rPr>
          <w:t>know</w:t>
        </w:r>
        <w:r w:rsidR="00035DD7">
          <w:rPr>
            <w:rFonts w:ascii="Times New Roman" w:eastAsia="MS PGothic" w:hAnsi="Times New Roman" w:cs="Times New Roman"/>
            <w:color w:val="000000"/>
            <w:kern w:val="0"/>
            <w:szCs w:val="21"/>
          </w:rPr>
          <w:t>-</w:t>
        </w:r>
      </w:ins>
      <w:r w:rsidR="00FF1A38" w:rsidRPr="00FF5AD4">
        <w:rPr>
          <w:rFonts w:ascii="Times New Roman" w:eastAsia="MS PGothic" w:hAnsi="Times New Roman" w:cs="Times New Roman"/>
          <w:color w:val="000000"/>
          <w:kern w:val="0"/>
          <w:szCs w:val="21"/>
        </w:rPr>
        <w:t xml:space="preserve">how </w:t>
      </w:r>
      <w:del w:id="620" w:author="Patrick M." w:date="2020-04-11T16:46:00Z">
        <w:r w:rsidR="00FF1A38" w:rsidRPr="00FF5AD4" w:rsidDel="00035DD7">
          <w:rPr>
            <w:rFonts w:ascii="Times New Roman" w:eastAsia="MS PGothic" w:hAnsi="Times New Roman" w:cs="Times New Roman"/>
            <w:color w:val="000000"/>
            <w:kern w:val="0"/>
            <w:szCs w:val="21"/>
          </w:rPr>
          <w:delText xml:space="preserve">it works </w:delText>
        </w:r>
      </w:del>
      <w:r w:rsidR="00FF1A38" w:rsidRPr="00FF5AD4">
        <w:rPr>
          <w:rFonts w:ascii="Times New Roman" w:eastAsia="MS PGothic" w:hAnsi="Times New Roman" w:cs="Times New Roman"/>
          <w:color w:val="000000"/>
          <w:kern w:val="0"/>
          <w:szCs w:val="21"/>
        </w:rPr>
        <w:t xml:space="preserve">without having </w:t>
      </w:r>
      <w:del w:id="621" w:author="Patrick M." w:date="2020-04-11T16:46:00Z">
        <w:r w:rsidR="00FF1A38" w:rsidRPr="00FF5AD4" w:rsidDel="00035DD7">
          <w:rPr>
            <w:rFonts w:ascii="Times New Roman" w:eastAsia="MS PGothic" w:hAnsi="Times New Roman" w:cs="Times New Roman"/>
            <w:color w:val="000000"/>
            <w:kern w:val="0"/>
            <w:szCs w:val="21"/>
          </w:rPr>
          <w:delText xml:space="preserve">an </w:delText>
        </w:r>
      </w:del>
      <w:r w:rsidR="00FF1A38" w:rsidRPr="00FF5AD4">
        <w:rPr>
          <w:rFonts w:ascii="Times New Roman" w:eastAsia="MS PGothic" w:hAnsi="Times New Roman" w:cs="Times New Roman"/>
          <w:color w:val="000000"/>
          <w:kern w:val="0"/>
          <w:szCs w:val="21"/>
        </w:rPr>
        <w:t>excessive responsibility.</w:t>
      </w:r>
      <w:r w:rsidR="00294E7D" w:rsidRPr="00FF5AD4">
        <w:rPr>
          <w:rFonts w:ascii="Times New Roman" w:eastAsia="MS PGothic" w:hAnsi="Times New Roman" w:cs="Times New Roman"/>
          <w:color w:val="000000"/>
          <w:kern w:val="0"/>
          <w:szCs w:val="21"/>
        </w:rPr>
        <w:t xml:space="preserve"> </w:t>
      </w:r>
      <w:r w:rsidRPr="00F364B8">
        <w:rPr>
          <w:rFonts w:ascii="Times New Roman" w:eastAsia="MS PGothic" w:hAnsi="Times New Roman" w:cs="Times New Roman"/>
          <w:color w:val="000000"/>
          <w:kern w:val="0"/>
          <w:szCs w:val="21"/>
        </w:rPr>
        <w:t xml:space="preserve">Full-time workers cannot </w:t>
      </w:r>
      <w:del w:id="622" w:author="Patrick M." w:date="2020-04-11T16:46:00Z">
        <w:r w:rsidRPr="00F364B8" w:rsidDel="00035DD7">
          <w:rPr>
            <w:rFonts w:ascii="Times New Roman" w:eastAsia="MS PGothic" w:hAnsi="Times New Roman" w:cs="Times New Roman"/>
            <w:color w:val="000000"/>
            <w:kern w:val="0"/>
            <w:szCs w:val="21"/>
          </w:rPr>
          <w:delText xml:space="preserve">quit </w:delText>
        </w:r>
      </w:del>
      <w:commentRangeStart w:id="623"/>
      <w:ins w:id="624" w:author="Patrick M." w:date="2020-04-11T16:46:00Z">
        <w:r w:rsidR="00035DD7">
          <w:rPr>
            <w:rFonts w:ascii="Times New Roman" w:eastAsia="MS PGothic" w:hAnsi="Times New Roman" w:cs="Times New Roman"/>
            <w:color w:val="000000"/>
            <w:kern w:val="0"/>
            <w:szCs w:val="21"/>
          </w:rPr>
          <w:t xml:space="preserve">leave </w:t>
        </w:r>
      </w:ins>
      <w:commentRangeEnd w:id="623"/>
      <w:ins w:id="625" w:author="Patrick M." w:date="2020-04-11T21:09:00Z">
        <w:r w:rsidR="002C53BF">
          <w:rPr>
            <w:rStyle w:val="CommentReference"/>
            <w:lang w:val="en-GB"/>
          </w:rPr>
          <w:commentReference w:id="623"/>
        </w:r>
      </w:ins>
      <w:r w:rsidRPr="00F364B8">
        <w:rPr>
          <w:rFonts w:ascii="Times New Roman" w:eastAsia="MS PGothic" w:hAnsi="Times New Roman" w:cs="Times New Roman"/>
          <w:color w:val="000000"/>
          <w:kern w:val="0"/>
          <w:szCs w:val="21"/>
        </w:rPr>
        <w:t>their jobs easily. Meanwhile, part-time</w:t>
      </w:r>
      <w:ins w:id="626" w:author="Patrick M." w:date="2020-04-11T16:47:00Z">
        <w:r w:rsidR="00035DD7">
          <w:rPr>
            <w:rFonts w:ascii="Times New Roman" w:eastAsia="MS PGothic" w:hAnsi="Times New Roman" w:cs="Times New Roman"/>
            <w:color w:val="000000"/>
            <w:kern w:val="0"/>
            <w:szCs w:val="21"/>
          </w:rPr>
          <w:t xml:space="preserve"> workers</w:t>
        </w:r>
      </w:ins>
      <w:del w:id="627" w:author="Patrick M." w:date="2020-04-11T16:47:00Z">
        <w:r w:rsidRPr="00F364B8" w:rsidDel="00035DD7">
          <w:rPr>
            <w:rFonts w:ascii="Times New Roman" w:eastAsia="MS PGothic" w:hAnsi="Times New Roman" w:cs="Times New Roman"/>
            <w:color w:val="000000"/>
            <w:kern w:val="0"/>
            <w:szCs w:val="21"/>
          </w:rPr>
          <w:delText>rs</w:delText>
        </w:r>
      </w:del>
      <w:r w:rsidRPr="00F364B8">
        <w:rPr>
          <w:rFonts w:ascii="Times New Roman" w:eastAsia="MS PGothic" w:hAnsi="Times New Roman" w:cs="Times New Roman"/>
          <w:color w:val="000000"/>
          <w:kern w:val="0"/>
          <w:szCs w:val="21"/>
        </w:rPr>
        <w:t xml:space="preserve"> can do that </w:t>
      </w:r>
      <w:del w:id="628" w:author="Patrick M." w:date="2020-04-11T16:47:00Z">
        <w:r w:rsidRPr="00F364B8" w:rsidDel="00035DD7">
          <w:rPr>
            <w:rFonts w:ascii="Times New Roman" w:eastAsia="MS PGothic" w:hAnsi="Times New Roman" w:cs="Times New Roman"/>
            <w:color w:val="000000"/>
            <w:kern w:val="0"/>
            <w:szCs w:val="21"/>
          </w:rPr>
          <w:delText xml:space="preserve">more </w:delText>
        </w:r>
      </w:del>
      <w:ins w:id="629" w:author="Patrick M." w:date="2020-04-11T16:47:00Z">
        <w:r w:rsidR="00035DD7">
          <w:rPr>
            <w:rFonts w:ascii="Times New Roman" w:eastAsia="MS PGothic" w:hAnsi="Times New Roman" w:cs="Times New Roman"/>
            <w:color w:val="000000"/>
            <w:kern w:val="0"/>
            <w:szCs w:val="21"/>
          </w:rPr>
          <w:t xml:space="preserve">much </w:t>
        </w:r>
      </w:ins>
      <w:del w:id="630" w:author="Patrick M." w:date="2020-04-11T16:47:00Z">
        <w:r w:rsidRPr="00F364B8" w:rsidDel="00035DD7">
          <w:rPr>
            <w:rFonts w:ascii="Times New Roman" w:eastAsia="MS PGothic" w:hAnsi="Times New Roman" w:cs="Times New Roman"/>
            <w:color w:val="000000"/>
            <w:kern w:val="0"/>
            <w:szCs w:val="21"/>
          </w:rPr>
          <w:delText>easily</w:delText>
        </w:r>
      </w:del>
      <w:ins w:id="631" w:author="Patrick M." w:date="2020-04-11T16:47:00Z">
        <w:r w:rsidR="00035DD7">
          <w:rPr>
            <w:rFonts w:ascii="Times New Roman" w:eastAsia="MS PGothic" w:hAnsi="Times New Roman" w:cs="Times New Roman"/>
            <w:color w:val="000000"/>
            <w:kern w:val="0"/>
            <w:szCs w:val="21"/>
          </w:rPr>
          <w:t>easier</w:t>
        </w:r>
      </w:ins>
      <w:del w:id="632" w:author="Patrick M." w:date="2020-04-11T16:47:00Z">
        <w:r w:rsidRPr="00F364B8" w:rsidDel="00035DD7">
          <w:rPr>
            <w:rFonts w:ascii="Times New Roman" w:eastAsia="MS PGothic" w:hAnsi="Times New Roman" w:cs="Times New Roman"/>
            <w:color w:val="000000"/>
            <w:kern w:val="0"/>
            <w:szCs w:val="21"/>
          </w:rPr>
          <w:delText xml:space="preserve">; </w:delText>
        </w:r>
      </w:del>
      <w:ins w:id="633" w:author="Patrick M." w:date="2020-04-11T16:47:00Z">
        <w:r w:rsidR="00035DD7">
          <w:rPr>
            <w:rFonts w:ascii="Times New Roman" w:eastAsia="MS PGothic" w:hAnsi="Times New Roman" w:cs="Times New Roman"/>
            <w:color w:val="000000"/>
            <w:kern w:val="0"/>
            <w:szCs w:val="21"/>
          </w:rPr>
          <w:t>.</w:t>
        </w:r>
        <w:r w:rsidR="00035DD7" w:rsidRPr="00F364B8">
          <w:rPr>
            <w:rFonts w:ascii="Times New Roman" w:eastAsia="MS PGothic" w:hAnsi="Times New Roman" w:cs="Times New Roman"/>
            <w:color w:val="000000"/>
            <w:kern w:val="0"/>
            <w:szCs w:val="21"/>
          </w:rPr>
          <w:t xml:space="preserve"> </w:t>
        </w:r>
      </w:ins>
      <w:del w:id="634" w:author="Patrick M." w:date="2020-04-11T16:47:00Z">
        <w:r w:rsidRPr="00F364B8" w:rsidDel="00035DD7">
          <w:rPr>
            <w:rFonts w:ascii="Times New Roman" w:eastAsia="MS PGothic" w:hAnsi="Times New Roman" w:cs="Times New Roman"/>
            <w:color w:val="000000"/>
            <w:kern w:val="0"/>
            <w:szCs w:val="21"/>
          </w:rPr>
          <w:delText xml:space="preserve">they </w:delText>
        </w:r>
      </w:del>
      <w:ins w:id="635" w:author="Patrick M." w:date="2020-04-11T16:47:00Z">
        <w:r w:rsidR="00035DD7">
          <w:rPr>
            <w:rFonts w:ascii="Times New Roman" w:eastAsia="MS PGothic" w:hAnsi="Times New Roman" w:cs="Times New Roman"/>
            <w:color w:val="000000"/>
            <w:kern w:val="0"/>
            <w:szCs w:val="21"/>
          </w:rPr>
          <w:t>T</w:t>
        </w:r>
        <w:r w:rsidR="00035DD7" w:rsidRPr="00F364B8">
          <w:rPr>
            <w:rFonts w:ascii="Times New Roman" w:eastAsia="MS PGothic" w:hAnsi="Times New Roman" w:cs="Times New Roman"/>
            <w:color w:val="000000"/>
            <w:kern w:val="0"/>
            <w:szCs w:val="21"/>
          </w:rPr>
          <w:t xml:space="preserve">hey </w:t>
        </w:r>
      </w:ins>
      <w:r w:rsidRPr="00F364B8">
        <w:rPr>
          <w:rFonts w:ascii="Times New Roman" w:eastAsia="MS PGothic" w:hAnsi="Times New Roman" w:cs="Times New Roman"/>
          <w:color w:val="000000"/>
          <w:kern w:val="0"/>
          <w:szCs w:val="21"/>
        </w:rPr>
        <w:t xml:space="preserve">can experience different jobs in the </w:t>
      </w:r>
      <w:del w:id="636" w:author="Patrick M." w:date="2020-04-11T16:47:00Z">
        <w:r w:rsidRPr="00F364B8" w:rsidDel="00035DD7">
          <w:rPr>
            <w:rFonts w:ascii="Times New Roman" w:eastAsia="MS PGothic" w:hAnsi="Times New Roman" w:cs="Times New Roman"/>
            <w:color w:val="000000"/>
            <w:kern w:val="0"/>
            <w:szCs w:val="21"/>
          </w:rPr>
          <w:delText>short term, and</w:delText>
        </w:r>
      </w:del>
      <w:ins w:id="637" w:author="Patrick M." w:date="2020-04-11T16:47:00Z">
        <w:r w:rsidR="00035DD7" w:rsidRPr="00F364B8">
          <w:rPr>
            <w:rFonts w:ascii="Times New Roman" w:eastAsia="MS PGothic" w:hAnsi="Times New Roman" w:cs="Times New Roman"/>
            <w:color w:val="000000"/>
            <w:kern w:val="0"/>
            <w:szCs w:val="21"/>
          </w:rPr>
          <w:t>short</w:t>
        </w:r>
        <w:r w:rsidR="00035DD7">
          <w:rPr>
            <w:rFonts w:ascii="Times New Roman" w:eastAsia="MS PGothic" w:hAnsi="Times New Roman" w:cs="Times New Roman"/>
            <w:color w:val="000000"/>
            <w:kern w:val="0"/>
            <w:szCs w:val="21"/>
          </w:rPr>
          <w:t>-</w:t>
        </w:r>
        <w:r w:rsidR="00035DD7" w:rsidRPr="00F364B8">
          <w:rPr>
            <w:rFonts w:ascii="Times New Roman" w:eastAsia="MS PGothic" w:hAnsi="Times New Roman" w:cs="Times New Roman"/>
            <w:color w:val="000000"/>
            <w:kern w:val="0"/>
            <w:szCs w:val="21"/>
          </w:rPr>
          <w:t>term and</w:t>
        </w:r>
      </w:ins>
      <w:r w:rsidRPr="00F364B8">
        <w:rPr>
          <w:rFonts w:ascii="Times New Roman" w:eastAsia="MS PGothic" w:hAnsi="Times New Roman" w:cs="Times New Roman"/>
          <w:color w:val="000000"/>
          <w:kern w:val="0"/>
          <w:szCs w:val="21"/>
        </w:rPr>
        <w:t xml:space="preserve"> doing </w:t>
      </w:r>
      <w:commentRangeEnd w:id="603"/>
      <w:r w:rsidR="002C53BF">
        <w:rPr>
          <w:rStyle w:val="CommentReference"/>
          <w:lang w:val="en-GB"/>
        </w:rPr>
        <w:commentReference w:id="603"/>
      </w:r>
      <w:r w:rsidRPr="00F364B8">
        <w:rPr>
          <w:rFonts w:ascii="Times New Roman" w:eastAsia="MS PGothic" w:hAnsi="Times New Roman" w:cs="Times New Roman"/>
          <w:color w:val="000000"/>
          <w:kern w:val="0"/>
          <w:szCs w:val="21"/>
        </w:rPr>
        <w:t xml:space="preserve">so will not have negative impacts on their </w:t>
      </w:r>
      <w:r w:rsidR="008764A9" w:rsidRPr="00FF5AD4">
        <w:rPr>
          <w:rFonts w:ascii="Times New Roman" w:eastAsia="MS PGothic" w:hAnsi="Times New Roman" w:cs="Times New Roman"/>
          <w:color w:val="000000"/>
          <w:kern w:val="0"/>
          <w:szCs w:val="21"/>
        </w:rPr>
        <w:t>future</w:t>
      </w:r>
      <w:r w:rsidRPr="00F364B8">
        <w:rPr>
          <w:rFonts w:ascii="Times New Roman" w:eastAsia="MS PGothic" w:hAnsi="Times New Roman" w:cs="Times New Roman"/>
          <w:color w:val="000000"/>
          <w:kern w:val="0"/>
          <w:szCs w:val="21"/>
        </w:rPr>
        <w:t xml:space="preserve"> careers because </w:t>
      </w:r>
      <w:r w:rsidR="008764A9" w:rsidRPr="00FF5AD4">
        <w:rPr>
          <w:rFonts w:ascii="Times New Roman" w:eastAsia="MS PGothic" w:hAnsi="Times New Roman" w:cs="Times New Roman"/>
          <w:color w:val="000000"/>
          <w:kern w:val="0"/>
          <w:szCs w:val="21"/>
        </w:rPr>
        <w:t>it</w:t>
      </w:r>
      <w:r w:rsidRPr="00F364B8">
        <w:rPr>
          <w:rFonts w:ascii="Times New Roman" w:eastAsia="MS PGothic" w:hAnsi="Times New Roman" w:cs="Times New Roman"/>
          <w:color w:val="000000"/>
          <w:kern w:val="0"/>
          <w:szCs w:val="21"/>
        </w:rPr>
        <w:t xml:space="preserve"> </w:t>
      </w:r>
      <w:r w:rsidR="008764A9" w:rsidRPr="00FF5AD4">
        <w:rPr>
          <w:rFonts w:ascii="Times New Roman" w:eastAsia="MS PGothic" w:hAnsi="Times New Roman" w:cs="Times New Roman"/>
          <w:color w:val="000000"/>
          <w:kern w:val="0"/>
          <w:szCs w:val="21"/>
        </w:rPr>
        <w:t xml:space="preserve">is a </w:t>
      </w:r>
      <w:r w:rsidRPr="00F364B8">
        <w:rPr>
          <w:rFonts w:ascii="Times New Roman" w:eastAsia="MS PGothic" w:hAnsi="Times New Roman" w:cs="Times New Roman"/>
          <w:color w:val="000000"/>
          <w:kern w:val="0"/>
          <w:szCs w:val="21"/>
        </w:rPr>
        <w:t>part-time job</w:t>
      </w:r>
      <w:ins w:id="638" w:author="Patrick M." w:date="2020-04-11T16:48:00Z">
        <w:r w:rsidR="00035DD7">
          <w:rPr>
            <w:rFonts w:ascii="Times New Roman" w:eastAsia="MS PGothic" w:hAnsi="Times New Roman" w:cs="Times New Roman"/>
            <w:color w:val="000000"/>
            <w:kern w:val="0"/>
            <w:szCs w:val="21"/>
          </w:rPr>
          <w:t>,</w:t>
        </w:r>
      </w:ins>
      <w:r w:rsidRPr="00F364B8">
        <w:rPr>
          <w:rFonts w:ascii="Times New Roman" w:eastAsia="MS PGothic" w:hAnsi="Times New Roman" w:cs="Times New Roman"/>
          <w:color w:val="000000"/>
          <w:kern w:val="0"/>
          <w:szCs w:val="21"/>
        </w:rPr>
        <w:t xml:space="preserve"> after all. In this way, high school students can </w:t>
      </w:r>
      <w:commentRangeStart w:id="639"/>
      <w:del w:id="640" w:author="Patrick M." w:date="2020-04-11T16:48:00Z">
        <w:r w:rsidRPr="00F364B8" w:rsidDel="00035DD7">
          <w:rPr>
            <w:rFonts w:ascii="Times New Roman" w:eastAsia="MS PGothic" w:hAnsi="Times New Roman" w:cs="Times New Roman"/>
            <w:color w:val="000000"/>
            <w:kern w:val="0"/>
            <w:szCs w:val="21"/>
          </w:rPr>
          <w:delText xml:space="preserve">think of </w:delText>
        </w:r>
      </w:del>
      <w:ins w:id="641" w:author="Patrick M." w:date="2020-04-11T16:48:00Z">
        <w:r w:rsidR="00035DD7">
          <w:rPr>
            <w:rFonts w:ascii="Times New Roman" w:eastAsia="MS PGothic" w:hAnsi="Times New Roman" w:cs="Times New Roman"/>
            <w:color w:val="000000"/>
            <w:kern w:val="0"/>
            <w:szCs w:val="21"/>
          </w:rPr>
          <w:t xml:space="preserve">consider </w:t>
        </w:r>
      </w:ins>
      <w:r w:rsidRPr="00F364B8">
        <w:rPr>
          <w:rFonts w:ascii="Times New Roman" w:eastAsia="MS PGothic" w:hAnsi="Times New Roman" w:cs="Times New Roman"/>
          <w:color w:val="000000"/>
          <w:kern w:val="0"/>
          <w:szCs w:val="21"/>
        </w:rPr>
        <w:t>their future occupation</w:t>
      </w:r>
      <w:ins w:id="642" w:author="Patrick M." w:date="2020-04-11T16:48:00Z">
        <w:r w:rsidR="00035DD7">
          <w:rPr>
            <w:rFonts w:ascii="Times New Roman" w:eastAsia="MS PGothic" w:hAnsi="Times New Roman" w:cs="Times New Roman"/>
            <w:color w:val="000000"/>
            <w:kern w:val="0"/>
            <w:szCs w:val="21"/>
          </w:rPr>
          <w:t>s</w:t>
        </w:r>
      </w:ins>
      <w:r w:rsidRPr="00F364B8">
        <w:rPr>
          <w:rFonts w:ascii="Times New Roman" w:eastAsia="MS PGothic" w:hAnsi="Times New Roman" w:cs="Times New Roman"/>
          <w:color w:val="000000"/>
          <w:kern w:val="0"/>
          <w:szCs w:val="21"/>
        </w:rPr>
        <w:t xml:space="preserve"> while working as </w:t>
      </w:r>
      <w:del w:id="643" w:author="Patrick M." w:date="2020-04-11T16:48:00Z">
        <w:r w:rsidRPr="00F364B8" w:rsidDel="00035DD7">
          <w:rPr>
            <w:rFonts w:ascii="Times New Roman" w:eastAsia="MS PGothic" w:hAnsi="Times New Roman" w:cs="Times New Roman"/>
            <w:color w:val="000000"/>
            <w:kern w:val="0"/>
            <w:szCs w:val="21"/>
          </w:rPr>
          <w:delText xml:space="preserve">a </w:delText>
        </w:r>
      </w:del>
      <w:r w:rsidRPr="00F364B8">
        <w:rPr>
          <w:rFonts w:ascii="Times New Roman" w:eastAsia="MS PGothic" w:hAnsi="Times New Roman" w:cs="Times New Roman"/>
          <w:color w:val="000000"/>
          <w:kern w:val="0"/>
          <w:szCs w:val="21"/>
        </w:rPr>
        <w:t>part-time</w:t>
      </w:r>
      <w:ins w:id="644" w:author="Patrick M." w:date="2020-04-11T16:48:00Z">
        <w:r w:rsidR="00035DD7">
          <w:rPr>
            <w:rFonts w:ascii="Times New Roman" w:eastAsia="MS PGothic" w:hAnsi="Times New Roman" w:cs="Times New Roman"/>
            <w:color w:val="000000"/>
            <w:kern w:val="0"/>
            <w:szCs w:val="21"/>
          </w:rPr>
          <w:t xml:space="preserve"> workers</w:t>
        </w:r>
      </w:ins>
      <w:del w:id="645" w:author="Patrick M." w:date="2020-04-11T16:48:00Z">
        <w:r w:rsidRPr="00F364B8" w:rsidDel="00035DD7">
          <w:rPr>
            <w:rFonts w:ascii="Times New Roman" w:eastAsia="MS PGothic" w:hAnsi="Times New Roman" w:cs="Times New Roman"/>
            <w:color w:val="000000"/>
            <w:kern w:val="0"/>
            <w:szCs w:val="21"/>
          </w:rPr>
          <w:delText>r</w:delText>
        </w:r>
      </w:del>
      <w:r w:rsidRPr="00F364B8">
        <w:rPr>
          <w:rFonts w:ascii="Times New Roman" w:eastAsia="MS PGothic" w:hAnsi="Times New Roman" w:cs="Times New Roman"/>
          <w:color w:val="000000"/>
          <w:kern w:val="0"/>
          <w:szCs w:val="21"/>
        </w:rPr>
        <w:t>.</w:t>
      </w:r>
      <w:del w:id="646" w:author="Patrick M." w:date="2020-04-11T16:48:00Z">
        <w:r w:rsidRPr="00F364B8" w:rsidDel="00035DD7">
          <w:rPr>
            <w:rFonts w:ascii="Times New Roman" w:eastAsia="MS PGothic" w:hAnsi="Times New Roman" w:cs="Times New Roman"/>
            <w:color w:val="000000"/>
            <w:kern w:val="0"/>
            <w:szCs w:val="21"/>
          </w:rPr>
          <w:delText xml:space="preserve"> </w:delText>
        </w:r>
      </w:del>
    </w:p>
    <w:p w14:paraId="5FCBAD59" w14:textId="21A92B18" w:rsidR="00F364B8" w:rsidRPr="00F364B8" w:rsidRDefault="00F364B8" w:rsidP="00F364B8">
      <w:pPr>
        <w:widowControl/>
        <w:jc w:val="left"/>
        <w:rPr>
          <w:rFonts w:ascii="Times New Roman" w:eastAsia="MS PGothic" w:hAnsi="Times New Roman" w:cs="Times New Roman"/>
          <w:color w:val="000000"/>
          <w:kern w:val="0"/>
          <w:szCs w:val="21"/>
        </w:rPr>
      </w:pPr>
      <w:r w:rsidRPr="00F364B8">
        <w:rPr>
          <w:rFonts w:ascii="Times New Roman" w:eastAsia="MS PGothic" w:hAnsi="Times New Roman" w:cs="Times New Roman"/>
          <w:color w:val="000000"/>
          <w:kern w:val="0"/>
          <w:szCs w:val="21"/>
        </w:rPr>
        <w:t xml:space="preserve">Also, </w:t>
      </w:r>
      <w:del w:id="647" w:author="Patrick M." w:date="2020-04-11T16:54:00Z">
        <w:r w:rsidRPr="00F364B8" w:rsidDel="00A20F12">
          <w:rPr>
            <w:rFonts w:ascii="Times New Roman" w:eastAsia="MS PGothic" w:hAnsi="Times New Roman" w:cs="Times New Roman"/>
            <w:color w:val="000000"/>
            <w:kern w:val="0"/>
            <w:szCs w:val="21"/>
          </w:rPr>
          <w:delText xml:space="preserve">they </w:delText>
        </w:r>
      </w:del>
      <w:ins w:id="648" w:author="Patrick M." w:date="2020-04-11T16:54:00Z">
        <w:r w:rsidR="00A20F12">
          <w:rPr>
            <w:rFonts w:ascii="Times New Roman" w:eastAsia="MS PGothic" w:hAnsi="Times New Roman" w:cs="Times New Roman"/>
            <w:color w:val="000000"/>
            <w:kern w:val="0"/>
            <w:szCs w:val="21"/>
          </w:rPr>
          <w:t xml:space="preserve">students </w:t>
        </w:r>
      </w:ins>
      <w:r w:rsidRPr="00F364B8">
        <w:rPr>
          <w:rFonts w:ascii="Times New Roman" w:eastAsia="MS PGothic" w:hAnsi="Times New Roman" w:cs="Times New Roman"/>
          <w:color w:val="000000"/>
          <w:kern w:val="0"/>
          <w:szCs w:val="21"/>
        </w:rPr>
        <w:t xml:space="preserve">can learn how education in schools can be applied to real-life jobs. For example, if they work for </w:t>
      </w:r>
      <w:ins w:id="649" w:author="Patrick M." w:date="2020-04-11T16:54:00Z">
        <w:r w:rsidR="00A20F12">
          <w:rPr>
            <w:rFonts w:ascii="Times New Roman" w:eastAsia="MS PGothic" w:hAnsi="Times New Roman" w:cs="Times New Roman"/>
            <w:color w:val="000000"/>
            <w:kern w:val="0"/>
            <w:szCs w:val="21"/>
          </w:rPr>
          <w:t xml:space="preserve">an </w:t>
        </w:r>
      </w:ins>
      <w:r w:rsidRPr="00F364B8">
        <w:rPr>
          <w:rFonts w:ascii="Times New Roman" w:eastAsia="MS PGothic" w:hAnsi="Times New Roman" w:cs="Times New Roman"/>
          <w:color w:val="000000"/>
          <w:kern w:val="0"/>
          <w:szCs w:val="21"/>
        </w:rPr>
        <w:t>accounting compan</w:t>
      </w:r>
      <w:ins w:id="650" w:author="Patrick M." w:date="2020-04-11T16:55:00Z">
        <w:r w:rsidR="00A20F12">
          <w:rPr>
            <w:rFonts w:ascii="Times New Roman" w:eastAsia="MS PGothic" w:hAnsi="Times New Roman" w:cs="Times New Roman"/>
            <w:color w:val="000000"/>
            <w:kern w:val="0"/>
            <w:szCs w:val="21"/>
          </w:rPr>
          <w:t>y</w:t>
        </w:r>
      </w:ins>
      <w:del w:id="651" w:author="Patrick M." w:date="2020-04-11T16:55:00Z">
        <w:r w:rsidRPr="00F364B8" w:rsidDel="00A20F12">
          <w:rPr>
            <w:rFonts w:ascii="Times New Roman" w:eastAsia="MS PGothic" w:hAnsi="Times New Roman" w:cs="Times New Roman"/>
            <w:color w:val="000000"/>
            <w:kern w:val="0"/>
            <w:szCs w:val="21"/>
          </w:rPr>
          <w:delText>ies</w:delText>
        </w:r>
      </w:del>
      <w:r w:rsidRPr="00F364B8">
        <w:rPr>
          <w:rFonts w:ascii="Times New Roman" w:eastAsia="MS PGothic" w:hAnsi="Times New Roman" w:cs="Times New Roman"/>
          <w:color w:val="000000"/>
          <w:kern w:val="0"/>
          <w:szCs w:val="21"/>
        </w:rPr>
        <w:t>,</w:t>
      </w:r>
      <w:r w:rsidR="002B43C9" w:rsidRPr="00FF5AD4">
        <w:rPr>
          <w:rFonts w:ascii="Times New Roman" w:eastAsia="MS PGothic" w:hAnsi="Times New Roman" w:cs="Times New Roman"/>
          <w:color w:val="000000"/>
          <w:kern w:val="0"/>
          <w:szCs w:val="21"/>
        </w:rPr>
        <w:t xml:space="preserve"> </w:t>
      </w:r>
      <w:r w:rsidRPr="00F364B8">
        <w:rPr>
          <w:rFonts w:ascii="Times New Roman" w:eastAsia="MS PGothic" w:hAnsi="Times New Roman" w:cs="Times New Roman"/>
          <w:color w:val="000000"/>
          <w:kern w:val="0"/>
          <w:szCs w:val="21"/>
        </w:rPr>
        <w:t xml:space="preserve">they will realize the importance of </w:t>
      </w:r>
      <w:ins w:id="652" w:author="Patrick M." w:date="2020-04-11T16:55:00Z">
        <w:r w:rsidR="00A20F12">
          <w:rPr>
            <w:rFonts w:ascii="Times New Roman" w:eastAsia="MS PGothic" w:hAnsi="Times New Roman" w:cs="Times New Roman"/>
            <w:color w:val="000000"/>
            <w:kern w:val="0"/>
            <w:szCs w:val="21"/>
          </w:rPr>
          <w:t xml:space="preserve">applied </w:t>
        </w:r>
      </w:ins>
      <w:r w:rsidRPr="00F364B8">
        <w:rPr>
          <w:rFonts w:ascii="Times New Roman" w:eastAsia="MS PGothic" w:hAnsi="Times New Roman" w:cs="Times New Roman"/>
          <w:color w:val="000000"/>
          <w:kern w:val="0"/>
          <w:szCs w:val="21"/>
        </w:rPr>
        <w:t>mathematics and statistics</w:t>
      </w:r>
      <w:r w:rsidR="002B43C9" w:rsidRPr="00FF5AD4">
        <w:rPr>
          <w:rFonts w:ascii="Times New Roman" w:eastAsia="MS PGothic" w:hAnsi="Times New Roman" w:cs="Times New Roman"/>
          <w:color w:val="000000"/>
          <w:kern w:val="0"/>
          <w:szCs w:val="21"/>
        </w:rPr>
        <w:t>.</w:t>
      </w:r>
      <w:r w:rsidRPr="00F364B8">
        <w:rPr>
          <w:rFonts w:ascii="Times New Roman" w:eastAsia="MS PGothic" w:hAnsi="Times New Roman" w:cs="Times New Roman"/>
          <w:color w:val="000000"/>
          <w:kern w:val="0"/>
          <w:szCs w:val="21"/>
        </w:rPr>
        <w:t xml:space="preserve"> </w:t>
      </w:r>
      <w:del w:id="653" w:author="Patrick M." w:date="2020-04-11T16:55:00Z">
        <w:r w:rsidR="002B43C9" w:rsidRPr="00FF5AD4" w:rsidDel="00A20F12">
          <w:rPr>
            <w:rFonts w:ascii="Times New Roman" w:eastAsia="MS PGothic" w:hAnsi="Times New Roman" w:cs="Times New Roman"/>
            <w:color w:val="000000"/>
            <w:kern w:val="0"/>
            <w:szCs w:val="21"/>
          </w:rPr>
          <w:delText>And t</w:delText>
        </w:r>
      </w:del>
      <w:ins w:id="654" w:author="Patrick M." w:date="2020-04-11T16:55:00Z">
        <w:r w:rsidR="00A20F12">
          <w:rPr>
            <w:rFonts w:ascii="Times New Roman" w:eastAsia="MS PGothic" w:hAnsi="Times New Roman" w:cs="Times New Roman"/>
            <w:color w:val="000000"/>
            <w:kern w:val="0"/>
            <w:szCs w:val="21"/>
          </w:rPr>
          <w:t>T</w:t>
        </w:r>
      </w:ins>
      <w:r w:rsidR="002B43C9" w:rsidRPr="00FF5AD4">
        <w:rPr>
          <w:rFonts w:ascii="Times New Roman" w:eastAsia="MS PGothic" w:hAnsi="Times New Roman" w:cs="Times New Roman"/>
          <w:color w:val="000000"/>
          <w:kern w:val="0"/>
          <w:szCs w:val="21"/>
        </w:rPr>
        <w:t>hat</w:t>
      </w:r>
      <w:r w:rsidRPr="00F364B8">
        <w:rPr>
          <w:rFonts w:ascii="Times New Roman" w:eastAsia="MS PGothic" w:hAnsi="Times New Roman" w:cs="Times New Roman"/>
          <w:color w:val="000000"/>
          <w:kern w:val="0"/>
          <w:szCs w:val="21"/>
        </w:rPr>
        <w:t xml:space="preserve"> greatly motivates students to learn those subjects seriously</w:t>
      </w:r>
      <w:ins w:id="655" w:author="Patrick M." w:date="2020-04-11T16:55:00Z">
        <w:r w:rsidR="00A20F12">
          <w:rPr>
            <w:rFonts w:ascii="Times New Roman" w:eastAsia="MS PGothic" w:hAnsi="Times New Roman" w:cs="Times New Roman"/>
            <w:color w:val="000000"/>
            <w:kern w:val="0"/>
            <w:szCs w:val="21"/>
          </w:rPr>
          <w:t xml:space="preserve"> </w:t>
        </w:r>
      </w:ins>
      <w:del w:id="656" w:author="Patrick M." w:date="2020-04-11T16:55:00Z">
        <w:r w:rsidRPr="00F364B8" w:rsidDel="00A20F12">
          <w:rPr>
            <w:rFonts w:ascii="Times New Roman" w:eastAsia="MS PGothic" w:hAnsi="Times New Roman" w:cs="Times New Roman"/>
            <w:color w:val="000000"/>
            <w:kern w:val="0"/>
            <w:szCs w:val="21"/>
          </w:rPr>
          <w:delText xml:space="preserve">. This </w:delText>
        </w:r>
      </w:del>
      <w:ins w:id="657" w:author="Patrick M." w:date="2020-04-11T16:55:00Z">
        <w:r w:rsidR="00A20F12">
          <w:rPr>
            <w:rFonts w:ascii="Times New Roman" w:eastAsia="MS PGothic" w:hAnsi="Times New Roman" w:cs="Times New Roman"/>
            <w:color w:val="000000"/>
            <w:kern w:val="0"/>
            <w:szCs w:val="21"/>
          </w:rPr>
          <w:t xml:space="preserve">and </w:t>
        </w:r>
      </w:ins>
      <w:r w:rsidRPr="00F364B8">
        <w:rPr>
          <w:rFonts w:ascii="Times New Roman" w:eastAsia="MS PGothic" w:hAnsi="Times New Roman" w:cs="Times New Roman"/>
          <w:color w:val="000000"/>
          <w:kern w:val="0"/>
          <w:szCs w:val="21"/>
        </w:rPr>
        <w:t xml:space="preserve">helps them to decide what </w:t>
      </w:r>
      <w:del w:id="658" w:author="Patrick M." w:date="2020-04-11T16:55:00Z">
        <w:r w:rsidRPr="00F364B8" w:rsidDel="00A20F12">
          <w:rPr>
            <w:rFonts w:ascii="Times New Roman" w:eastAsia="MS PGothic" w:hAnsi="Times New Roman" w:cs="Times New Roman"/>
            <w:color w:val="000000"/>
            <w:kern w:val="0"/>
            <w:szCs w:val="21"/>
          </w:rPr>
          <w:delText xml:space="preserve">to </w:delText>
        </w:r>
      </w:del>
      <w:r w:rsidRPr="00F364B8">
        <w:rPr>
          <w:rFonts w:ascii="Times New Roman" w:eastAsia="MS PGothic" w:hAnsi="Times New Roman" w:cs="Times New Roman"/>
          <w:color w:val="000000"/>
          <w:kern w:val="0"/>
          <w:szCs w:val="21"/>
        </w:rPr>
        <w:t xml:space="preserve">major </w:t>
      </w:r>
      <w:del w:id="659" w:author="Patrick M." w:date="2020-04-11T16:55:00Z">
        <w:r w:rsidRPr="00F364B8" w:rsidDel="00A20F12">
          <w:rPr>
            <w:rFonts w:ascii="Times New Roman" w:eastAsia="MS PGothic" w:hAnsi="Times New Roman" w:cs="Times New Roman"/>
            <w:color w:val="000000"/>
            <w:kern w:val="0"/>
            <w:szCs w:val="21"/>
          </w:rPr>
          <w:delText xml:space="preserve">in </w:delText>
        </w:r>
      </w:del>
      <w:ins w:id="660" w:author="Patrick M." w:date="2020-04-11T16:55:00Z">
        <w:r w:rsidR="00A20F12">
          <w:rPr>
            <w:rFonts w:ascii="Times New Roman" w:eastAsia="MS PGothic" w:hAnsi="Times New Roman" w:cs="Times New Roman"/>
            <w:color w:val="000000"/>
            <w:kern w:val="0"/>
            <w:szCs w:val="21"/>
          </w:rPr>
          <w:t xml:space="preserve">to pursue </w:t>
        </w:r>
      </w:ins>
      <w:r w:rsidRPr="00F364B8">
        <w:rPr>
          <w:rFonts w:ascii="Times New Roman" w:eastAsia="MS PGothic" w:hAnsi="Times New Roman" w:cs="Times New Roman"/>
          <w:color w:val="000000"/>
          <w:kern w:val="0"/>
          <w:szCs w:val="21"/>
        </w:rPr>
        <w:t xml:space="preserve">or what skills they </w:t>
      </w:r>
      <w:del w:id="661" w:author="Patrick M." w:date="2020-04-11T16:55:00Z">
        <w:r w:rsidRPr="00F364B8" w:rsidDel="00A20F12">
          <w:rPr>
            <w:rFonts w:ascii="Times New Roman" w:eastAsia="MS PGothic" w:hAnsi="Times New Roman" w:cs="Times New Roman"/>
            <w:color w:val="000000"/>
            <w:kern w:val="0"/>
            <w:szCs w:val="21"/>
          </w:rPr>
          <w:delText xml:space="preserve">will </w:delText>
        </w:r>
      </w:del>
      <w:ins w:id="662" w:author="Patrick M." w:date="2020-04-11T16:55:00Z">
        <w:r w:rsidR="00A20F12">
          <w:rPr>
            <w:rFonts w:ascii="Times New Roman" w:eastAsia="MS PGothic" w:hAnsi="Times New Roman" w:cs="Times New Roman"/>
            <w:color w:val="000000"/>
            <w:kern w:val="0"/>
            <w:szCs w:val="21"/>
          </w:rPr>
          <w:t xml:space="preserve">wish to </w:t>
        </w:r>
      </w:ins>
      <w:r w:rsidRPr="00F364B8">
        <w:rPr>
          <w:rFonts w:ascii="Times New Roman" w:eastAsia="MS PGothic" w:hAnsi="Times New Roman" w:cs="Times New Roman"/>
          <w:color w:val="000000"/>
          <w:kern w:val="0"/>
          <w:szCs w:val="21"/>
        </w:rPr>
        <w:t>acquire in university or other institutes.</w:t>
      </w:r>
      <w:commentRangeEnd w:id="639"/>
      <w:r w:rsidR="002C53BF">
        <w:rPr>
          <w:rStyle w:val="CommentReference"/>
          <w:lang w:val="en-GB"/>
        </w:rPr>
        <w:commentReference w:id="639"/>
      </w:r>
    </w:p>
    <w:p w14:paraId="23C607E6" w14:textId="6AABCD6B" w:rsidR="00F364B8" w:rsidRPr="00FF5AD4" w:rsidRDefault="00F364B8" w:rsidP="00F364B8">
      <w:pPr>
        <w:widowControl/>
        <w:jc w:val="left"/>
        <w:rPr>
          <w:rFonts w:ascii="Times New Roman" w:eastAsia="MS PGothic" w:hAnsi="Times New Roman" w:cs="Times New Roman"/>
          <w:color w:val="000000"/>
          <w:kern w:val="0"/>
          <w:szCs w:val="21"/>
        </w:rPr>
      </w:pPr>
      <w:commentRangeStart w:id="663"/>
      <w:r w:rsidRPr="00F364B8">
        <w:rPr>
          <w:rFonts w:ascii="Times New Roman" w:eastAsia="MS PGothic" w:hAnsi="Times New Roman" w:cs="Times New Roman"/>
          <w:color w:val="000000"/>
          <w:kern w:val="0"/>
          <w:szCs w:val="21"/>
        </w:rPr>
        <w:t xml:space="preserve">For </w:t>
      </w:r>
      <w:del w:id="664" w:author="Patrick M." w:date="2020-04-11T16:56:00Z">
        <w:r w:rsidRPr="00F364B8" w:rsidDel="00A20F12">
          <w:rPr>
            <w:rFonts w:ascii="Times New Roman" w:eastAsia="MS PGothic" w:hAnsi="Times New Roman" w:cs="Times New Roman"/>
            <w:color w:val="000000"/>
            <w:kern w:val="0"/>
            <w:szCs w:val="21"/>
          </w:rPr>
          <w:delText>t</w:delText>
        </w:r>
        <w:r w:rsidR="002F7D31" w:rsidRPr="00FF5AD4" w:rsidDel="00A20F12">
          <w:rPr>
            <w:rFonts w:ascii="Times New Roman" w:eastAsia="MS PGothic" w:hAnsi="Times New Roman" w:cs="Times New Roman"/>
            <w:color w:val="000000"/>
            <w:kern w:val="0"/>
            <w:szCs w:val="21"/>
          </w:rPr>
          <w:delText>hose</w:delText>
        </w:r>
        <w:r w:rsidRPr="00F364B8" w:rsidDel="00A20F12">
          <w:rPr>
            <w:rFonts w:ascii="Times New Roman" w:eastAsia="MS PGothic" w:hAnsi="Times New Roman" w:cs="Times New Roman"/>
            <w:color w:val="000000"/>
            <w:kern w:val="0"/>
            <w:szCs w:val="21"/>
          </w:rPr>
          <w:delText xml:space="preserve"> </w:delText>
        </w:r>
      </w:del>
      <w:ins w:id="665" w:author="Patrick M." w:date="2020-04-11T16:56:00Z">
        <w:r w:rsidR="00A20F12">
          <w:rPr>
            <w:rFonts w:ascii="Times New Roman" w:eastAsia="MS PGothic" w:hAnsi="Times New Roman" w:cs="Times New Roman"/>
            <w:color w:val="000000"/>
            <w:kern w:val="0"/>
            <w:szCs w:val="21"/>
          </w:rPr>
          <w:t xml:space="preserve">these </w:t>
        </w:r>
      </w:ins>
      <w:del w:id="666" w:author="Patrick M." w:date="2020-04-11T16:56:00Z">
        <w:r w:rsidRPr="00F364B8" w:rsidDel="00A20F12">
          <w:rPr>
            <w:rFonts w:ascii="Times New Roman" w:eastAsia="MS PGothic" w:hAnsi="Times New Roman" w:cs="Times New Roman"/>
            <w:color w:val="000000"/>
            <w:kern w:val="0"/>
            <w:szCs w:val="21"/>
          </w:rPr>
          <w:delText>reasons I mention</w:delText>
        </w:r>
      </w:del>
      <w:ins w:id="667" w:author="Patrick M." w:date="2020-04-11T16:56:00Z">
        <w:r w:rsidR="00A20F12">
          <w:rPr>
            <w:rFonts w:ascii="Times New Roman" w:eastAsia="MS PGothic" w:hAnsi="Times New Roman" w:cs="Times New Roman"/>
            <w:color w:val="000000"/>
            <w:kern w:val="0"/>
            <w:szCs w:val="21"/>
          </w:rPr>
          <w:t>reasons</w:t>
        </w:r>
      </w:ins>
      <w:del w:id="668" w:author="Patrick M." w:date="2020-04-11T16:56:00Z">
        <w:r w:rsidRPr="00F364B8" w:rsidDel="00A20F12">
          <w:rPr>
            <w:rFonts w:ascii="Times New Roman" w:eastAsia="MS PGothic" w:hAnsi="Times New Roman" w:cs="Times New Roman"/>
            <w:color w:val="000000"/>
            <w:kern w:val="0"/>
            <w:szCs w:val="21"/>
          </w:rPr>
          <w:delText>ed earlier</w:delText>
        </w:r>
      </w:del>
      <w:r w:rsidRPr="00F364B8">
        <w:rPr>
          <w:rFonts w:ascii="Times New Roman" w:eastAsia="MS PGothic" w:hAnsi="Times New Roman" w:cs="Times New Roman"/>
          <w:color w:val="000000"/>
          <w:kern w:val="0"/>
          <w:szCs w:val="21"/>
        </w:rPr>
        <w:t xml:space="preserve">, </w:t>
      </w:r>
      <w:commentRangeEnd w:id="663"/>
      <w:r w:rsidR="008E1A44">
        <w:rPr>
          <w:rStyle w:val="CommentReference"/>
          <w:lang w:val="en-GB"/>
        </w:rPr>
        <w:commentReference w:id="663"/>
      </w:r>
      <w:r w:rsidRPr="00F364B8">
        <w:rPr>
          <w:rFonts w:ascii="Times New Roman" w:eastAsia="MS PGothic" w:hAnsi="Times New Roman" w:cs="Times New Roman"/>
          <w:color w:val="000000"/>
          <w:kern w:val="0"/>
          <w:szCs w:val="21"/>
        </w:rPr>
        <w:t>part-time jobs for high school students are necessary.</w:t>
      </w:r>
    </w:p>
    <w:p w14:paraId="7F29D0DA" w14:textId="77777777" w:rsidR="00F364B8" w:rsidRPr="00FF5AD4" w:rsidRDefault="00F364B8" w:rsidP="00F364B8">
      <w:pPr>
        <w:widowControl/>
        <w:jc w:val="left"/>
        <w:rPr>
          <w:rFonts w:ascii="Times New Roman" w:eastAsia="MS PGothic" w:hAnsi="Times New Roman" w:cs="Times New Roman"/>
          <w:kern w:val="0"/>
          <w:szCs w:val="21"/>
        </w:rPr>
      </w:pPr>
    </w:p>
    <w:p w14:paraId="023E3449" w14:textId="77777777" w:rsidR="00F364B8" w:rsidRPr="00F364B8" w:rsidRDefault="00F364B8" w:rsidP="00F364B8">
      <w:pPr>
        <w:widowControl/>
        <w:jc w:val="left"/>
        <w:rPr>
          <w:rFonts w:ascii="Times New Roman" w:eastAsia="MS PGothic" w:hAnsi="Times New Roman" w:cs="Times New Roman"/>
          <w:kern w:val="0"/>
          <w:szCs w:val="21"/>
        </w:rPr>
      </w:pPr>
    </w:p>
    <w:p w14:paraId="27687604" w14:textId="77777777" w:rsidR="00F364B8" w:rsidRPr="00FF5AD4" w:rsidRDefault="00F364B8">
      <w:pPr>
        <w:widowControl/>
        <w:jc w:val="left"/>
        <w:rPr>
          <w:rFonts w:ascii="Times New Roman" w:eastAsia="MS PGothic" w:hAnsi="Times New Roman" w:cs="Times New Roman"/>
          <w:sz w:val="24"/>
          <w:szCs w:val="24"/>
        </w:rPr>
      </w:pPr>
      <w:r w:rsidRPr="00FF5AD4">
        <w:rPr>
          <w:rFonts w:ascii="Times New Roman" w:eastAsia="MS PGothic" w:hAnsi="Times New Roman" w:cs="Times New Roman"/>
          <w:sz w:val="24"/>
          <w:szCs w:val="24"/>
        </w:rPr>
        <w:br w:type="page"/>
      </w:r>
    </w:p>
    <w:p w14:paraId="6D843259" w14:textId="77777777" w:rsidR="000C7634" w:rsidRPr="00FF5AD4" w:rsidRDefault="000C7634" w:rsidP="000C7634">
      <w:pPr>
        <w:pStyle w:val="Text"/>
        <w:spacing w:before="75" w:after="75"/>
        <w:ind w:right="75"/>
        <w:rPr>
          <w:rFonts w:ascii="Times New Roman" w:hAnsi="Times New Roman" w:cs="Times New Roman"/>
          <w:sz w:val="21"/>
          <w:szCs w:val="21"/>
        </w:rPr>
      </w:pPr>
      <w:r w:rsidRPr="00FF5AD4">
        <w:rPr>
          <w:rFonts w:ascii="Times New Roman" w:hAnsi="Times New Roman" w:cs="Times New Roman"/>
          <w:sz w:val="21"/>
          <w:szCs w:val="21"/>
        </w:rPr>
        <w:lastRenderedPageBreak/>
        <w:t>4 (413words)</w:t>
      </w:r>
    </w:p>
    <w:p w14:paraId="038C6856" w14:textId="77777777" w:rsidR="000C7634" w:rsidRPr="00FF5AD4" w:rsidRDefault="000C7634" w:rsidP="000C7634">
      <w:pPr>
        <w:pStyle w:val="Text"/>
        <w:spacing w:before="75" w:after="75"/>
        <w:ind w:right="75"/>
        <w:rPr>
          <w:rFonts w:ascii="Times New Roman" w:hAnsi="Times New Roman" w:cs="Times New Roman"/>
          <w:sz w:val="21"/>
          <w:szCs w:val="21"/>
        </w:rPr>
      </w:pPr>
    </w:p>
    <w:p w14:paraId="3C8B6337" w14:textId="77777777" w:rsidR="00924C07" w:rsidRPr="00FF5AD4" w:rsidRDefault="00924C07" w:rsidP="000C7634">
      <w:pPr>
        <w:pStyle w:val="Text"/>
        <w:spacing w:before="75" w:after="75"/>
        <w:ind w:right="75"/>
        <w:rPr>
          <w:rFonts w:ascii="Times New Roman" w:hAnsi="Times New Roman" w:cs="Times New Roman"/>
          <w:sz w:val="21"/>
          <w:szCs w:val="21"/>
        </w:rPr>
      </w:pPr>
    </w:p>
    <w:p w14:paraId="4A6A02C1" w14:textId="1C15DDF5" w:rsidR="000C7634" w:rsidRPr="00FF5AD4" w:rsidRDefault="000C7634" w:rsidP="000C7634">
      <w:pPr>
        <w:pStyle w:val="Text"/>
        <w:spacing w:before="75" w:after="75"/>
        <w:ind w:right="75"/>
        <w:rPr>
          <w:rFonts w:ascii="Times New Roman" w:hAnsi="Times New Roman" w:cs="Times New Roman"/>
          <w:sz w:val="21"/>
          <w:szCs w:val="21"/>
        </w:rPr>
      </w:pPr>
      <w:del w:id="669" w:author="Patrick M." w:date="2020-04-11T15:35:00Z">
        <w:r w:rsidRPr="00FF5AD4" w:rsidDel="008410A4">
          <w:rPr>
            <w:rFonts w:ascii="Times New Roman" w:hAnsi="Times New Roman" w:cs="Times New Roman"/>
            <w:sz w:val="21"/>
            <w:szCs w:val="21"/>
          </w:rPr>
          <w:delText xml:space="preserve">hello </w:delText>
        </w:r>
      </w:del>
      <w:ins w:id="670" w:author="Patrick M." w:date="2020-04-11T15:35:00Z">
        <w:r w:rsidR="008410A4">
          <w:rPr>
            <w:rFonts w:ascii="Times New Roman" w:hAnsi="Times New Roman" w:cs="Times New Roman"/>
            <w:sz w:val="21"/>
            <w:szCs w:val="21"/>
          </w:rPr>
          <w:t>H</w:t>
        </w:r>
        <w:r w:rsidR="008410A4" w:rsidRPr="00FF5AD4">
          <w:rPr>
            <w:rFonts w:ascii="Times New Roman" w:hAnsi="Times New Roman" w:cs="Times New Roman"/>
            <w:sz w:val="21"/>
            <w:szCs w:val="21"/>
          </w:rPr>
          <w:t xml:space="preserve">ello </w:t>
        </w:r>
      </w:ins>
      <w:r w:rsidRPr="00FF5AD4">
        <w:rPr>
          <w:rFonts w:ascii="Times New Roman" w:hAnsi="Times New Roman" w:cs="Times New Roman"/>
          <w:sz w:val="21"/>
          <w:szCs w:val="21"/>
        </w:rPr>
        <w:t xml:space="preserve">everyone. </w:t>
      </w:r>
      <w:commentRangeStart w:id="671"/>
      <w:r w:rsidRPr="00FF5AD4">
        <w:rPr>
          <w:rFonts w:ascii="Times New Roman" w:hAnsi="Times New Roman" w:cs="Times New Roman"/>
          <w:sz w:val="21"/>
          <w:szCs w:val="21"/>
        </w:rPr>
        <w:t xml:space="preserve">Today's topic is “High school students should have a part-time job”. We </w:t>
      </w:r>
      <w:del w:id="672" w:author="Patrick M." w:date="2020-04-11T16:19:00Z">
        <w:r w:rsidRPr="00FF5AD4" w:rsidDel="00B517E3">
          <w:rPr>
            <w:rFonts w:ascii="Times New Roman" w:hAnsi="Times New Roman" w:cs="Times New Roman"/>
            <w:sz w:val="21"/>
            <w:szCs w:val="21"/>
          </w:rPr>
          <w:delText xml:space="preserve">define </w:delText>
        </w:r>
      </w:del>
      <w:ins w:id="673" w:author="Patrick M." w:date="2020-04-11T16:19:00Z">
        <w:r w:rsidR="00B517E3">
          <w:rPr>
            <w:rFonts w:ascii="Times New Roman" w:hAnsi="Times New Roman" w:cs="Times New Roman"/>
            <w:sz w:val="21"/>
            <w:szCs w:val="21"/>
          </w:rPr>
          <w:t>will outline</w:t>
        </w:r>
        <w:r w:rsidR="00B517E3" w:rsidRPr="00FF5AD4">
          <w:rPr>
            <w:rFonts w:ascii="Times New Roman" w:hAnsi="Times New Roman" w:cs="Times New Roman"/>
            <w:sz w:val="21"/>
            <w:szCs w:val="21"/>
          </w:rPr>
          <w:t xml:space="preserve"> </w:t>
        </w:r>
      </w:ins>
      <w:del w:id="674" w:author="Patrick M." w:date="2020-04-11T16:19:00Z">
        <w:r w:rsidRPr="00FF5AD4" w:rsidDel="00B517E3">
          <w:rPr>
            <w:rFonts w:ascii="Times New Roman" w:hAnsi="Times New Roman" w:cs="Times New Roman"/>
            <w:sz w:val="21"/>
            <w:szCs w:val="21"/>
          </w:rPr>
          <w:delText xml:space="preserve">the motion </w:delText>
        </w:r>
      </w:del>
      <w:ins w:id="675" w:author="Patrick M." w:date="2020-04-11T16:19:00Z">
        <w:r w:rsidR="00B517E3">
          <w:rPr>
            <w:rFonts w:ascii="Times New Roman" w:hAnsi="Times New Roman" w:cs="Times New Roman"/>
            <w:sz w:val="21"/>
            <w:szCs w:val="21"/>
          </w:rPr>
          <w:t xml:space="preserve">our discussion </w:t>
        </w:r>
      </w:ins>
      <w:r w:rsidRPr="00FF5AD4">
        <w:rPr>
          <w:rFonts w:ascii="Times New Roman" w:hAnsi="Times New Roman" w:cs="Times New Roman"/>
          <w:sz w:val="21"/>
          <w:szCs w:val="21"/>
        </w:rPr>
        <w:t>as follows</w:t>
      </w:r>
      <w:del w:id="676" w:author="Patrick M." w:date="2020-04-11T15:36:00Z">
        <w:r w:rsidRPr="00FF5AD4" w:rsidDel="008410A4">
          <w:rPr>
            <w:rFonts w:ascii="Times New Roman" w:hAnsi="Times New Roman" w:cs="Times New Roman"/>
            <w:sz w:val="21"/>
            <w:szCs w:val="21"/>
          </w:rPr>
          <w:delText xml:space="preserve">. </w:delText>
        </w:r>
      </w:del>
      <w:ins w:id="677" w:author="Patrick M." w:date="2020-04-11T15:36:00Z">
        <w:r w:rsidR="008410A4">
          <w:rPr>
            <w:rFonts w:ascii="Times New Roman" w:hAnsi="Times New Roman" w:cs="Times New Roman"/>
            <w:sz w:val="21"/>
            <w:szCs w:val="21"/>
          </w:rPr>
          <w:t>:</w:t>
        </w:r>
        <w:r w:rsidR="008410A4" w:rsidRPr="00FF5AD4">
          <w:rPr>
            <w:rFonts w:ascii="Times New Roman" w:hAnsi="Times New Roman" w:cs="Times New Roman"/>
            <w:sz w:val="21"/>
            <w:szCs w:val="21"/>
          </w:rPr>
          <w:t xml:space="preserve"> </w:t>
        </w:r>
      </w:ins>
      <w:del w:id="678" w:author="Patrick M." w:date="2020-04-11T15:36:00Z">
        <w:r w:rsidRPr="00FF5AD4" w:rsidDel="008410A4">
          <w:rPr>
            <w:rFonts w:ascii="Times New Roman" w:hAnsi="Times New Roman" w:cs="Times New Roman"/>
            <w:sz w:val="21"/>
            <w:szCs w:val="21"/>
          </w:rPr>
          <w:delText>Number one</w:delText>
        </w:r>
      </w:del>
      <w:ins w:id="679" w:author="Patrick M." w:date="2020-04-11T15:36:00Z">
        <w:r w:rsidR="008410A4">
          <w:rPr>
            <w:rFonts w:ascii="Times New Roman" w:hAnsi="Times New Roman" w:cs="Times New Roman"/>
            <w:sz w:val="21"/>
            <w:szCs w:val="21"/>
          </w:rPr>
          <w:t>First</w:t>
        </w:r>
      </w:ins>
      <w:r w:rsidRPr="00FF5AD4">
        <w:rPr>
          <w:rFonts w:ascii="Times New Roman" w:hAnsi="Times New Roman" w:cs="Times New Roman"/>
          <w:sz w:val="21"/>
          <w:szCs w:val="21"/>
        </w:rPr>
        <w:t xml:space="preserve">, we are going to talk about Japan. </w:t>
      </w:r>
      <w:del w:id="680" w:author="Patrick M." w:date="2020-04-11T15:36:00Z">
        <w:r w:rsidRPr="00FF5AD4" w:rsidDel="008410A4">
          <w:rPr>
            <w:rFonts w:ascii="Times New Roman" w:hAnsi="Times New Roman" w:cs="Times New Roman"/>
            <w:sz w:val="21"/>
            <w:szCs w:val="21"/>
          </w:rPr>
          <w:delText>Number two</w:delText>
        </w:r>
      </w:del>
      <w:ins w:id="681" w:author="Patrick M." w:date="2020-04-11T15:36:00Z">
        <w:r w:rsidR="008410A4">
          <w:rPr>
            <w:rFonts w:ascii="Times New Roman" w:hAnsi="Times New Roman" w:cs="Times New Roman"/>
            <w:sz w:val="21"/>
            <w:szCs w:val="21"/>
          </w:rPr>
          <w:t>Second</w:t>
        </w:r>
      </w:ins>
      <w:r w:rsidRPr="00FF5AD4">
        <w:rPr>
          <w:rFonts w:ascii="Times New Roman" w:hAnsi="Times New Roman" w:cs="Times New Roman"/>
          <w:sz w:val="21"/>
          <w:szCs w:val="21"/>
        </w:rPr>
        <w:t xml:space="preserve">, </w:t>
      </w:r>
      <w:ins w:id="682" w:author="Patrick M." w:date="2020-04-11T15:36:00Z">
        <w:r w:rsidR="008410A4">
          <w:rPr>
            <w:rFonts w:ascii="Times New Roman" w:hAnsi="Times New Roman" w:cs="Times New Roman"/>
            <w:sz w:val="21"/>
            <w:szCs w:val="21"/>
          </w:rPr>
          <w:t xml:space="preserve">we will talk about why </w:t>
        </w:r>
      </w:ins>
      <w:r w:rsidRPr="00FF5AD4">
        <w:rPr>
          <w:rFonts w:ascii="Times New Roman" w:hAnsi="Times New Roman" w:cs="Times New Roman"/>
          <w:sz w:val="21"/>
          <w:szCs w:val="21"/>
        </w:rPr>
        <w:t xml:space="preserve">high school students should </w:t>
      </w:r>
      <w:del w:id="683" w:author="Patrick M." w:date="2020-04-11T15:36:00Z">
        <w:r w:rsidRPr="00FF5AD4" w:rsidDel="008410A4">
          <w:rPr>
            <w:rFonts w:ascii="Times New Roman" w:hAnsi="Times New Roman" w:cs="Times New Roman"/>
            <w:sz w:val="21"/>
            <w:szCs w:val="21"/>
          </w:rPr>
          <w:delText xml:space="preserve">do </w:delText>
        </w:r>
      </w:del>
      <w:ins w:id="684" w:author="Patrick M." w:date="2020-04-11T15:36:00Z">
        <w:r w:rsidR="008410A4">
          <w:rPr>
            <w:rFonts w:ascii="Times New Roman" w:hAnsi="Times New Roman" w:cs="Times New Roman"/>
            <w:sz w:val="21"/>
            <w:szCs w:val="21"/>
          </w:rPr>
          <w:t xml:space="preserve">have </w:t>
        </w:r>
      </w:ins>
      <w:r w:rsidRPr="00FF5AD4">
        <w:rPr>
          <w:rFonts w:ascii="Times New Roman" w:hAnsi="Times New Roman" w:cs="Times New Roman"/>
          <w:sz w:val="21"/>
          <w:szCs w:val="21"/>
        </w:rPr>
        <w:t xml:space="preserve">a part-time job only once a week. </w:t>
      </w:r>
      <w:del w:id="685" w:author="Patrick M." w:date="2020-04-11T15:36:00Z">
        <w:r w:rsidRPr="00FF5AD4" w:rsidDel="008410A4">
          <w:rPr>
            <w:rFonts w:ascii="Times New Roman" w:hAnsi="Times New Roman" w:cs="Times New Roman"/>
            <w:sz w:val="21"/>
            <w:szCs w:val="21"/>
          </w:rPr>
          <w:delText>Three</w:delText>
        </w:r>
      </w:del>
      <w:ins w:id="686" w:author="Patrick M." w:date="2020-04-11T15:36:00Z">
        <w:r w:rsidR="008410A4">
          <w:rPr>
            <w:rFonts w:ascii="Times New Roman" w:hAnsi="Times New Roman" w:cs="Times New Roman"/>
            <w:sz w:val="21"/>
            <w:szCs w:val="21"/>
          </w:rPr>
          <w:t>Third</w:t>
        </w:r>
      </w:ins>
      <w:r w:rsidRPr="00FF5AD4">
        <w:rPr>
          <w:rFonts w:ascii="Times New Roman" w:hAnsi="Times New Roman" w:cs="Times New Roman"/>
          <w:sz w:val="21"/>
          <w:szCs w:val="21"/>
        </w:rPr>
        <w:t xml:space="preserve">, </w:t>
      </w:r>
      <w:ins w:id="687" w:author="Patrick M." w:date="2020-04-11T15:36:00Z">
        <w:r w:rsidR="008410A4">
          <w:rPr>
            <w:rFonts w:ascii="Times New Roman" w:hAnsi="Times New Roman" w:cs="Times New Roman"/>
            <w:sz w:val="21"/>
            <w:szCs w:val="21"/>
          </w:rPr>
          <w:t>we will talk about</w:t>
        </w:r>
      </w:ins>
      <w:del w:id="688" w:author="Patrick M." w:date="2020-04-11T15:36:00Z">
        <w:r w:rsidRPr="00FF5AD4" w:rsidDel="008410A4">
          <w:rPr>
            <w:rFonts w:ascii="Times New Roman" w:hAnsi="Times New Roman" w:cs="Times New Roman"/>
            <w:sz w:val="21"/>
            <w:szCs w:val="21"/>
          </w:rPr>
          <w:delText>if necessary</w:delText>
        </w:r>
      </w:del>
      <w:ins w:id="689" w:author="Patrick M." w:date="2020-04-11T15:36:00Z">
        <w:r w:rsidR="008410A4">
          <w:rPr>
            <w:rFonts w:ascii="Times New Roman" w:hAnsi="Times New Roman" w:cs="Times New Roman"/>
            <w:sz w:val="21"/>
            <w:szCs w:val="21"/>
          </w:rPr>
          <w:t xml:space="preserve"> whether</w:t>
        </w:r>
      </w:ins>
      <w:del w:id="690" w:author="Patrick M." w:date="2020-04-11T15:36:00Z">
        <w:r w:rsidRPr="00FF5AD4" w:rsidDel="008410A4">
          <w:rPr>
            <w:rFonts w:ascii="Times New Roman" w:hAnsi="Times New Roman" w:cs="Times New Roman"/>
            <w:sz w:val="21"/>
            <w:szCs w:val="21"/>
          </w:rPr>
          <w:delText xml:space="preserve">, the </w:delText>
        </w:r>
      </w:del>
      <w:ins w:id="691" w:author="Patrick M." w:date="2020-04-11T15:36:00Z">
        <w:r w:rsidR="008410A4">
          <w:rPr>
            <w:rFonts w:ascii="Times New Roman" w:hAnsi="Times New Roman" w:cs="Times New Roman"/>
            <w:sz w:val="21"/>
            <w:szCs w:val="21"/>
          </w:rPr>
          <w:t xml:space="preserve"> </w:t>
        </w:r>
      </w:ins>
      <w:r w:rsidRPr="00FF5AD4">
        <w:rPr>
          <w:rFonts w:ascii="Times New Roman" w:hAnsi="Times New Roman" w:cs="Times New Roman"/>
          <w:sz w:val="21"/>
          <w:szCs w:val="21"/>
        </w:rPr>
        <w:t xml:space="preserve">students can consult with high school </w:t>
      </w:r>
      <w:ins w:id="692" w:author="Patrick M." w:date="2020-04-11T15:36:00Z">
        <w:r w:rsidR="008410A4">
          <w:rPr>
            <w:rFonts w:ascii="Times New Roman" w:hAnsi="Times New Roman" w:cs="Times New Roman"/>
            <w:sz w:val="21"/>
            <w:szCs w:val="21"/>
          </w:rPr>
          <w:t xml:space="preserve">staff or </w:t>
        </w:r>
      </w:ins>
      <w:del w:id="693" w:author="Patrick M." w:date="2020-04-11T15:36:00Z">
        <w:r w:rsidRPr="00FF5AD4" w:rsidDel="008410A4">
          <w:rPr>
            <w:rFonts w:ascii="Times New Roman" w:hAnsi="Times New Roman" w:cs="Times New Roman"/>
            <w:sz w:val="21"/>
            <w:szCs w:val="21"/>
          </w:rPr>
          <w:delText xml:space="preserve">staff </w:delText>
        </w:r>
      </w:del>
      <w:r w:rsidRPr="00FF5AD4">
        <w:rPr>
          <w:rFonts w:ascii="Times New Roman" w:hAnsi="Times New Roman" w:cs="Times New Roman"/>
          <w:sz w:val="21"/>
          <w:szCs w:val="21"/>
        </w:rPr>
        <w:t xml:space="preserve">teachers about the </w:t>
      </w:r>
      <w:del w:id="694" w:author="Patrick M." w:date="2020-04-11T15:36:00Z">
        <w:r w:rsidRPr="00FF5AD4" w:rsidDel="008410A4">
          <w:rPr>
            <w:rFonts w:ascii="Times New Roman" w:hAnsi="Times New Roman" w:cs="Times New Roman"/>
            <w:sz w:val="21"/>
            <w:szCs w:val="21"/>
          </w:rPr>
          <w:delText xml:space="preserve">trouble </w:delText>
        </w:r>
      </w:del>
      <w:ins w:id="695" w:author="Patrick M." w:date="2020-04-11T15:36:00Z">
        <w:r w:rsidR="008410A4">
          <w:rPr>
            <w:rFonts w:ascii="Times New Roman" w:hAnsi="Times New Roman" w:cs="Times New Roman"/>
            <w:sz w:val="21"/>
            <w:szCs w:val="21"/>
          </w:rPr>
          <w:t>ch</w:t>
        </w:r>
      </w:ins>
      <w:ins w:id="696" w:author="Patrick M." w:date="2020-04-11T15:37:00Z">
        <w:r w:rsidR="008410A4">
          <w:rPr>
            <w:rFonts w:ascii="Times New Roman" w:hAnsi="Times New Roman" w:cs="Times New Roman"/>
            <w:sz w:val="21"/>
            <w:szCs w:val="21"/>
          </w:rPr>
          <w:t xml:space="preserve">allenges they </w:t>
        </w:r>
      </w:ins>
      <w:del w:id="697" w:author="Patrick M." w:date="2020-04-11T15:37:00Z">
        <w:r w:rsidRPr="00FF5AD4" w:rsidDel="008410A4">
          <w:rPr>
            <w:rFonts w:ascii="Times New Roman" w:hAnsi="Times New Roman" w:cs="Times New Roman"/>
            <w:sz w:val="21"/>
            <w:szCs w:val="21"/>
          </w:rPr>
          <w:delText xml:space="preserve">they have </w:delText>
        </w:r>
      </w:del>
      <w:ins w:id="698" w:author="Patrick M." w:date="2020-04-11T15:37:00Z">
        <w:r w:rsidR="008410A4">
          <w:rPr>
            <w:rFonts w:ascii="Times New Roman" w:hAnsi="Times New Roman" w:cs="Times New Roman"/>
            <w:sz w:val="21"/>
            <w:szCs w:val="21"/>
          </w:rPr>
          <w:t xml:space="preserve">face </w:t>
        </w:r>
      </w:ins>
      <w:r w:rsidRPr="00FF5AD4">
        <w:rPr>
          <w:rFonts w:ascii="Times New Roman" w:hAnsi="Times New Roman" w:cs="Times New Roman"/>
          <w:sz w:val="21"/>
          <w:szCs w:val="21"/>
        </w:rPr>
        <w:t xml:space="preserve">in </w:t>
      </w:r>
      <w:ins w:id="699" w:author="Patrick M." w:date="2020-04-11T15:37:00Z">
        <w:r w:rsidR="008410A4">
          <w:rPr>
            <w:rFonts w:ascii="Times New Roman" w:hAnsi="Times New Roman" w:cs="Times New Roman"/>
            <w:sz w:val="21"/>
            <w:szCs w:val="21"/>
          </w:rPr>
          <w:t xml:space="preserve">their </w:t>
        </w:r>
      </w:ins>
      <w:r w:rsidRPr="00FF5AD4">
        <w:rPr>
          <w:rFonts w:ascii="Times New Roman" w:hAnsi="Times New Roman" w:cs="Times New Roman"/>
          <w:sz w:val="21"/>
          <w:szCs w:val="21"/>
        </w:rPr>
        <w:t>part-time job enviro</w:t>
      </w:r>
      <w:commentRangeEnd w:id="671"/>
      <w:r w:rsidR="002C53BF">
        <w:rPr>
          <w:rStyle w:val="CommentReference"/>
          <w:rFonts w:asciiTheme="minorHAnsi" w:eastAsiaTheme="minorEastAsia" w:hAnsiTheme="minorHAnsi" w:cstheme="minorBidi"/>
          <w:kern w:val="2"/>
          <w:lang w:val="en-GB" w:eastAsia="ja-JP"/>
        </w:rPr>
        <w:commentReference w:id="671"/>
      </w:r>
      <w:r w:rsidRPr="00FF5AD4">
        <w:rPr>
          <w:rFonts w:ascii="Times New Roman" w:hAnsi="Times New Roman" w:cs="Times New Roman"/>
          <w:sz w:val="21"/>
          <w:szCs w:val="21"/>
        </w:rPr>
        <w:t>nm</w:t>
      </w:r>
      <w:commentRangeStart w:id="700"/>
      <w:r w:rsidRPr="00FF5AD4">
        <w:rPr>
          <w:rFonts w:ascii="Times New Roman" w:hAnsi="Times New Roman" w:cs="Times New Roman"/>
          <w:sz w:val="21"/>
          <w:szCs w:val="21"/>
        </w:rPr>
        <w:t>ent</w:t>
      </w:r>
      <w:ins w:id="701" w:author="Patrick M." w:date="2020-04-11T15:37:00Z">
        <w:r w:rsidR="008410A4">
          <w:rPr>
            <w:rFonts w:ascii="Times New Roman" w:hAnsi="Times New Roman" w:cs="Times New Roman"/>
            <w:sz w:val="21"/>
            <w:szCs w:val="21"/>
          </w:rPr>
          <w:t>, if necessary</w:t>
        </w:r>
      </w:ins>
      <w:r w:rsidRPr="00FF5AD4">
        <w:rPr>
          <w:rFonts w:ascii="Times New Roman" w:hAnsi="Times New Roman" w:cs="Times New Roman"/>
          <w:sz w:val="21"/>
          <w:szCs w:val="21"/>
        </w:rPr>
        <w:t xml:space="preserve">. </w:t>
      </w:r>
      <w:commentRangeEnd w:id="700"/>
      <w:r w:rsidR="002C53BF">
        <w:rPr>
          <w:rStyle w:val="CommentReference"/>
          <w:rFonts w:asciiTheme="minorHAnsi" w:eastAsiaTheme="minorEastAsia" w:hAnsiTheme="minorHAnsi" w:cstheme="minorBidi"/>
          <w:kern w:val="2"/>
          <w:lang w:val="en-GB" w:eastAsia="ja-JP"/>
        </w:rPr>
        <w:commentReference w:id="700"/>
      </w:r>
      <w:r w:rsidRPr="00FF5AD4">
        <w:rPr>
          <w:rFonts w:ascii="Times New Roman" w:hAnsi="Times New Roman" w:cs="Times New Roman"/>
          <w:sz w:val="21"/>
          <w:szCs w:val="21"/>
        </w:rPr>
        <w:t xml:space="preserve">We have two </w:t>
      </w:r>
      <w:ins w:id="702" w:author="Patrick M." w:date="2020-04-11T16:19:00Z">
        <w:r w:rsidR="00B517E3">
          <w:rPr>
            <w:rFonts w:ascii="Times New Roman" w:hAnsi="Times New Roman" w:cs="Times New Roman"/>
            <w:sz w:val="21"/>
            <w:szCs w:val="21"/>
          </w:rPr>
          <w:t xml:space="preserve">main </w:t>
        </w:r>
      </w:ins>
      <w:r w:rsidRPr="00FF5AD4">
        <w:rPr>
          <w:rFonts w:ascii="Times New Roman" w:hAnsi="Times New Roman" w:cs="Times New Roman"/>
          <w:sz w:val="21"/>
          <w:szCs w:val="21"/>
        </w:rPr>
        <w:t>points</w:t>
      </w:r>
      <w:del w:id="703" w:author="Patrick M." w:date="2020-04-11T16:19:00Z">
        <w:r w:rsidRPr="00FF5AD4" w:rsidDel="00B517E3">
          <w:rPr>
            <w:rFonts w:ascii="Times New Roman" w:hAnsi="Times New Roman" w:cs="Times New Roman"/>
            <w:sz w:val="21"/>
            <w:szCs w:val="21"/>
          </w:rPr>
          <w:delText xml:space="preserve">. </w:delText>
        </w:r>
      </w:del>
      <w:ins w:id="704" w:author="Patrick M." w:date="2020-04-11T16:19:00Z">
        <w:r w:rsidR="00B517E3">
          <w:rPr>
            <w:rFonts w:ascii="Times New Roman" w:hAnsi="Times New Roman" w:cs="Times New Roman"/>
            <w:sz w:val="21"/>
            <w:szCs w:val="21"/>
          </w:rPr>
          <w:t>:</w:t>
        </w:r>
        <w:r w:rsidR="00B517E3" w:rsidRPr="00FF5AD4">
          <w:rPr>
            <w:rFonts w:ascii="Times New Roman" w:hAnsi="Times New Roman" w:cs="Times New Roman"/>
            <w:sz w:val="21"/>
            <w:szCs w:val="21"/>
          </w:rPr>
          <w:t xml:space="preserve"> </w:t>
        </w:r>
      </w:ins>
      <w:r w:rsidRPr="00FF5AD4">
        <w:rPr>
          <w:rFonts w:ascii="Times New Roman" w:hAnsi="Times New Roman" w:cs="Times New Roman"/>
          <w:sz w:val="21"/>
          <w:szCs w:val="21"/>
        </w:rPr>
        <w:t>The first point is</w:t>
      </w:r>
      <w:del w:id="705" w:author="Patrick M." w:date="2020-04-11T16:19:00Z">
        <w:r w:rsidRPr="00FF5AD4" w:rsidDel="00B517E3">
          <w:rPr>
            <w:rFonts w:ascii="Times New Roman" w:hAnsi="Times New Roman" w:cs="Times New Roman"/>
            <w:sz w:val="21"/>
            <w:szCs w:val="21"/>
          </w:rPr>
          <w:delText xml:space="preserve">, </w:delText>
        </w:r>
      </w:del>
      <w:ins w:id="706" w:author="Patrick M." w:date="2020-04-11T16:19:00Z">
        <w:r w:rsidR="00B517E3">
          <w:rPr>
            <w:rFonts w:ascii="Times New Roman" w:hAnsi="Times New Roman" w:cs="Times New Roman"/>
            <w:sz w:val="21"/>
            <w:szCs w:val="21"/>
          </w:rPr>
          <w:t xml:space="preserve"> why</w:t>
        </w:r>
        <w:r w:rsidR="00B517E3" w:rsidRPr="00FF5AD4">
          <w:rPr>
            <w:rFonts w:ascii="Times New Roman" w:hAnsi="Times New Roman" w:cs="Times New Roman"/>
            <w:sz w:val="21"/>
            <w:szCs w:val="21"/>
          </w:rPr>
          <w:t xml:space="preserve"> </w:t>
        </w:r>
      </w:ins>
      <w:r w:rsidRPr="00FF5AD4">
        <w:rPr>
          <w:rFonts w:ascii="Times New Roman" w:hAnsi="Times New Roman" w:cs="Times New Roman"/>
          <w:sz w:val="21"/>
          <w:szCs w:val="21"/>
        </w:rPr>
        <w:t>high school students will improve academic abilities. The second point is</w:t>
      </w:r>
      <w:del w:id="707" w:author="Patrick M." w:date="2020-04-11T16:19:00Z">
        <w:r w:rsidRPr="00FF5AD4" w:rsidDel="00B517E3">
          <w:rPr>
            <w:rFonts w:ascii="Times New Roman" w:hAnsi="Times New Roman" w:cs="Times New Roman"/>
            <w:sz w:val="21"/>
            <w:szCs w:val="21"/>
          </w:rPr>
          <w:delText xml:space="preserve">, </w:delText>
        </w:r>
      </w:del>
      <w:ins w:id="708" w:author="Patrick M." w:date="2020-04-11T16:19:00Z">
        <w:r w:rsidR="00B517E3">
          <w:rPr>
            <w:rFonts w:ascii="Times New Roman" w:hAnsi="Times New Roman" w:cs="Times New Roman"/>
            <w:sz w:val="21"/>
            <w:szCs w:val="21"/>
          </w:rPr>
          <w:t xml:space="preserve"> why</w:t>
        </w:r>
        <w:r w:rsidR="00B517E3" w:rsidRPr="00FF5AD4">
          <w:rPr>
            <w:rFonts w:ascii="Times New Roman" w:hAnsi="Times New Roman" w:cs="Times New Roman"/>
            <w:sz w:val="21"/>
            <w:szCs w:val="21"/>
          </w:rPr>
          <w:t xml:space="preserve"> </w:t>
        </w:r>
      </w:ins>
      <w:r w:rsidRPr="00FF5AD4">
        <w:rPr>
          <w:rFonts w:ascii="Times New Roman" w:hAnsi="Times New Roman" w:cs="Times New Roman"/>
          <w:sz w:val="21"/>
          <w:szCs w:val="21"/>
        </w:rPr>
        <w:t>the high school students will become more responsible. I will explain the first point</w:t>
      </w:r>
      <w:del w:id="709" w:author="Patrick M." w:date="2020-04-11T16:20:00Z">
        <w:r w:rsidRPr="00FF5AD4" w:rsidDel="00B517E3">
          <w:rPr>
            <w:rFonts w:ascii="Times New Roman" w:hAnsi="Times New Roman" w:cs="Times New Roman"/>
            <w:sz w:val="21"/>
            <w:szCs w:val="21"/>
          </w:rPr>
          <w:delText xml:space="preserve">, </w:delText>
        </w:r>
      </w:del>
      <w:ins w:id="710" w:author="Patrick M." w:date="2020-04-11T16:20:00Z">
        <w:r w:rsidR="00B517E3">
          <w:rPr>
            <w:rFonts w:ascii="Times New Roman" w:hAnsi="Times New Roman" w:cs="Times New Roman"/>
            <w:sz w:val="21"/>
            <w:szCs w:val="21"/>
          </w:rPr>
          <w:t>.</w:t>
        </w:r>
        <w:r w:rsidR="00B517E3" w:rsidRPr="00FF5AD4">
          <w:rPr>
            <w:rFonts w:ascii="Times New Roman" w:hAnsi="Times New Roman" w:cs="Times New Roman"/>
            <w:sz w:val="21"/>
            <w:szCs w:val="21"/>
          </w:rPr>
          <w:t xml:space="preserve"> </w:t>
        </w:r>
      </w:ins>
      <w:del w:id="711" w:author="Patrick M." w:date="2020-04-11T16:20:00Z">
        <w:r w:rsidRPr="00FF5AD4" w:rsidDel="00B517E3">
          <w:rPr>
            <w:rFonts w:ascii="Times New Roman" w:hAnsi="Times New Roman" w:cs="Times New Roman"/>
            <w:sz w:val="21"/>
            <w:szCs w:val="21"/>
          </w:rPr>
          <w:delText xml:space="preserve">which is high school students will improve academic abilities. </w:delText>
        </w:r>
      </w:del>
      <w:r w:rsidRPr="00FF5AD4">
        <w:rPr>
          <w:rFonts w:ascii="Times New Roman" w:hAnsi="Times New Roman" w:cs="Times New Roman"/>
          <w:sz w:val="21"/>
          <w:szCs w:val="21"/>
        </w:rPr>
        <w:t xml:space="preserve">We believe that </w:t>
      </w:r>
      <w:ins w:id="712" w:author="Patrick M." w:date="2020-04-11T16:20:00Z">
        <w:r w:rsidR="00B517E3">
          <w:rPr>
            <w:rFonts w:ascii="Times New Roman" w:hAnsi="Times New Roman" w:cs="Times New Roman"/>
            <w:sz w:val="21"/>
            <w:szCs w:val="21"/>
          </w:rPr>
          <w:t xml:space="preserve">a </w:t>
        </w:r>
      </w:ins>
      <w:del w:id="713" w:author="Patrick M." w:date="2020-04-11T16:20:00Z">
        <w:r w:rsidRPr="00FF5AD4" w:rsidDel="00B517E3">
          <w:rPr>
            <w:rFonts w:ascii="Times New Roman" w:hAnsi="Times New Roman" w:cs="Times New Roman"/>
            <w:sz w:val="21"/>
            <w:szCs w:val="21"/>
          </w:rPr>
          <w:delText xml:space="preserve">the </w:delText>
        </w:r>
      </w:del>
      <w:r w:rsidRPr="00FF5AD4">
        <w:rPr>
          <w:rFonts w:ascii="Times New Roman" w:hAnsi="Times New Roman" w:cs="Times New Roman"/>
          <w:sz w:val="21"/>
          <w:szCs w:val="21"/>
        </w:rPr>
        <w:t xml:space="preserve">part-time job can </w:t>
      </w:r>
      <w:ins w:id="714" w:author="Patrick M." w:date="2020-04-11T16:20:00Z">
        <w:r w:rsidR="00B517E3">
          <w:rPr>
            <w:rFonts w:ascii="Times New Roman" w:hAnsi="Times New Roman" w:cs="Times New Roman"/>
            <w:sz w:val="21"/>
            <w:szCs w:val="21"/>
          </w:rPr>
          <w:t xml:space="preserve">allow a student to </w:t>
        </w:r>
      </w:ins>
      <w:r w:rsidRPr="00FF5AD4">
        <w:rPr>
          <w:rFonts w:ascii="Times New Roman" w:hAnsi="Times New Roman" w:cs="Times New Roman"/>
          <w:sz w:val="21"/>
          <w:szCs w:val="21"/>
        </w:rPr>
        <w:t xml:space="preserve">connect what they learn in school </w:t>
      </w:r>
      <w:del w:id="715" w:author="Patrick M." w:date="2020-04-11T16:20:00Z">
        <w:r w:rsidRPr="00FF5AD4" w:rsidDel="00B517E3">
          <w:rPr>
            <w:rFonts w:ascii="Times New Roman" w:hAnsi="Times New Roman" w:cs="Times New Roman"/>
            <w:sz w:val="21"/>
            <w:szCs w:val="21"/>
          </w:rPr>
          <w:delText xml:space="preserve">and </w:delText>
        </w:r>
      </w:del>
      <w:ins w:id="716" w:author="Patrick M." w:date="2020-04-11T16:20:00Z">
        <w:r w:rsidR="00B517E3">
          <w:rPr>
            <w:rFonts w:ascii="Times New Roman" w:hAnsi="Times New Roman" w:cs="Times New Roman"/>
            <w:sz w:val="21"/>
            <w:szCs w:val="21"/>
          </w:rPr>
          <w:t xml:space="preserve">with </w:t>
        </w:r>
      </w:ins>
      <w:r w:rsidRPr="00FF5AD4">
        <w:rPr>
          <w:rFonts w:ascii="Times New Roman" w:hAnsi="Times New Roman" w:cs="Times New Roman"/>
          <w:sz w:val="21"/>
          <w:szCs w:val="21"/>
        </w:rPr>
        <w:t xml:space="preserve">what they can experience in </w:t>
      </w:r>
      <w:del w:id="717" w:author="Patrick M." w:date="2020-04-11T16:20:00Z">
        <w:r w:rsidRPr="00FF5AD4" w:rsidDel="00B517E3">
          <w:rPr>
            <w:rFonts w:ascii="Times New Roman" w:hAnsi="Times New Roman" w:cs="Times New Roman"/>
            <w:sz w:val="21"/>
            <w:szCs w:val="21"/>
          </w:rPr>
          <w:delText xml:space="preserve">the </w:delText>
        </w:r>
      </w:del>
      <w:commentRangeStart w:id="718"/>
      <w:r w:rsidRPr="00FF5AD4">
        <w:rPr>
          <w:rFonts w:ascii="Times New Roman" w:hAnsi="Times New Roman" w:cs="Times New Roman"/>
          <w:sz w:val="21"/>
          <w:szCs w:val="21"/>
        </w:rPr>
        <w:t>society</w:t>
      </w:r>
      <w:commentRangeEnd w:id="718"/>
      <w:r w:rsidR="00745A2E">
        <w:rPr>
          <w:rStyle w:val="CommentReference"/>
          <w:rFonts w:asciiTheme="minorHAnsi" w:eastAsiaTheme="minorEastAsia" w:hAnsiTheme="minorHAnsi" w:cstheme="minorBidi"/>
          <w:kern w:val="2"/>
          <w:lang w:val="en-GB" w:eastAsia="ja-JP"/>
        </w:rPr>
        <w:commentReference w:id="718"/>
      </w:r>
      <w:r w:rsidRPr="00FF5AD4">
        <w:rPr>
          <w:rFonts w:ascii="Times New Roman" w:hAnsi="Times New Roman" w:cs="Times New Roman"/>
          <w:sz w:val="21"/>
          <w:szCs w:val="21"/>
        </w:rPr>
        <w:t xml:space="preserve">. As a result, the students can realize how significant and necessary it is to learn in school and </w:t>
      </w:r>
      <w:del w:id="719" w:author="Patrick M." w:date="2020-04-11T16:21:00Z">
        <w:r w:rsidRPr="00FF5AD4" w:rsidDel="00B517E3">
          <w:rPr>
            <w:rFonts w:ascii="Times New Roman" w:hAnsi="Times New Roman" w:cs="Times New Roman"/>
            <w:sz w:val="21"/>
            <w:szCs w:val="21"/>
          </w:rPr>
          <w:delText xml:space="preserve">can </w:delText>
        </w:r>
      </w:del>
      <w:ins w:id="720" w:author="Patrick M." w:date="2020-04-11T16:21:00Z">
        <w:r w:rsidR="00B517E3">
          <w:rPr>
            <w:rFonts w:ascii="Times New Roman" w:hAnsi="Times New Roman" w:cs="Times New Roman"/>
            <w:sz w:val="21"/>
            <w:szCs w:val="21"/>
          </w:rPr>
          <w:t xml:space="preserve">therefore </w:t>
        </w:r>
      </w:ins>
      <w:r w:rsidRPr="00FF5AD4">
        <w:rPr>
          <w:rFonts w:ascii="Times New Roman" w:hAnsi="Times New Roman" w:cs="Times New Roman"/>
          <w:sz w:val="21"/>
          <w:szCs w:val="21"/>
        </w:rPr>
        <w:t xml:space="preserve">be motivated to learn more. But if they don’t have </w:t>
      </w:r>
      <w:del w:id="721" w:author="Patrick M." w:date="2020-04-11T16:21:00Z">
        <w:r w:rsidRPr="00FF5AD4" w:rsidDel="00B517E3">
          <w:rPr>
            <w:rFonts w:ascii="Times New Roman" w:hAnsi="Times New Roman" w:cs="Times New Roman"/>
            <w:sz w:val="21"/>
            <w:szCs w:val="21"/>
          </w:rPr>
          <w:delText xml:space="preserve">any </w:delText>
        </w:r>
      </w:del>
      <w:ins w:id="722" w:author="Patrick M." w:date="2020-04-11T16:21:00Z">
        <w:r w:rsidR="00B517E3">
          <w:rPr>
            <w:rFonts w:ascii="Times New Roman" w:hAnsi="Times New Roman" w:cs="Times New Roman"/>
            <w:sz w:val="21"/>
            <w:szCs w:val="21"/>
          </w:rPr>
          <w:t xml:space="preserve">part-time </w:t>
        </w:r>
      </w:ins>
      <w:r w:rsidRPr="00FF5AD4">
        <w:rPr>
          <w:rFonts w:ascii="Times New Roman" w:hAnsi="Times New Roman" w:cs="Times New Roman"/>
          <w:sz w:val="21"/>
          <w:szCs w:val="21"/>
        </w:rPr>
        <w:t xml:space="preserve">jobs, they </w:t>
      </w:r>
      <w:del w:id="723" w:author="Patrick M." w:date="2020-04-11T16:21:00Z">
        <w:r w:rsidRPr="00FF5AD4" w:rsidDel="00B517E3">
          <w:rPr>
            <w:rFonts w:ascii="Times New Roman" w:hAnsi="Times New Roman" w:cs="Times New Roman"/>
            <w:sz w:val="21"/>
            <w:szCs w:val="21"/>
          </w:rPr>
          <w:delText xml:space="preserve">learn </w:delText>
        </w:r>
      </w:del>
      <w:ins w:id="724" w:author="Patrick M." w:date="2020-04-11T16:21:00Z">
        <w:r w:rsidR="00B517E3">
          <w:rPr>
            <w:rFonts w:ascii="Times New Roman" w:hAnsi="Times New Roman" w:cs="Times New Roman"/>
            <w:sz w:val="21"/>
            <w:szCs w:val="21"/>
          </w:rPr>
          <w:t xml:space="preserve">study </w:t>
        </w:r>
      </w:ins>
      <w:r w:rsidRPr="00FF5AD4">
        <w:rPr>
          <w:rFonts w:ascii="Times New Roman" w:hAnsi="Times New Roman" w:cs="Times New Roman"/>
          <w:sz w:val="21"/>
          <w:szCs w:val="21"/>
        </w:rPr>
        <w:t xml:space="preserve">academic subjects without feeling any necessity to learn because they have no </w:t>
      </w:r>
      <w:ins w:id="725" w:author="Patrick M." w:date="2020-04-11T16:21:00Z">
        <w:r w:rsidR="00B517E3">
          <w:rPr>
            <w:rFonts w:ascii="Times New Roman" w:hAnsi="Times New Roman" w:cs="Times New Roman"/>
            <w:sz w:val="21"/>
            <w:szCs w:val="21"/>
          </w:rPr>
          <w:t xml:space="preserve">deep </w:t>
        </w:r>
      </w:ins>
      <w:r w:rsidRPr="00FF5AD4">
        <w:rPr>
          <w:rFonts w:ascii="Times New Roman" w:hAnsi="Times New Roman" w:cs="Times New Roman"/>
          <w:sz w:val="21"/>
          <w:szCs w:val="21"/>
        </w:rPr>
        <w:t xml:space="preserve">experience in </w:t>
      </w:r>
      <w:ins w:id="726" w:author="Patrick M." w:date="2020-04-11T16:21:00Z">
        <w:r w:rsidR="00B517E3">
          <w:rPr>
            <w:rFonts w:ascii="Times New Roman" w:hAnsi="Times New Roman" w:cs="Times New Roman"/>
            <w:sz w:val="21"/>
            <w:szCs w:val="21"/>
          </w:rPr>
          <w:t xml:space="preserve">a </w:t>
        </w:r>
      </w:ins>
      <w:del w:id="727" w:author="Patrick M." w:date="2020-04-11T16:21:00Z">
        <w:r w:rsidRPr="00FF5AD4" w:rsidDel="00B517E3">
          <w:rPr>
            <w:rFonts w:ascii="Times New Roman" w:hAnsi="Times New Roman" w:cs="Times New Roman"/>
            <w:sz w:val="21"/>
            <w:szCs w:val="21"/>
          </w:rPr>
          <w:delText xml:space="preserve">the </w:delText>
        </w:r>
      </w:del>
      <w:r w:rsidRPr="00FF5AD4">
        <w:rPr>
          <w:rFonts w:ascii="Times New Roman" w:hAnsi="Times New Roman" w:cs="Times New Roman"/>
          <w:sz w:val="21"/>
          <w:szCs w:val="21"/>
        </w:rPr>
        <w:t>real</w:t>
      </w:r>
      <w:ins w:id="728" w:author="Patrick M." w:date="2020-04-11T16:22:00Z">
        <w:r w:rsidR="00B517E3">
          <w:rPr>
            <w:rFonts w:ascii="Times New Roman" w:hAnsi="Times New Roman" w:cs="Times New Roman"/>
            <w:sz w:val="21"/>
            <w:szCs w:val="21"/>
          </w:rPr>
          <w:t xml:space="preserve"> </w:t>
        </w:r>
      </w:ins>
      <w:ins w:id="729" w:author="Patrick M." w:date="2020-04-11T16:21:00Z">
        <w:r w:rsidR="00B517E3">
          <w:rPr>
            <w:rFonts w:ascii="Times New Roman" w:hAnsi="Times New Roman" w:cs="Times New Roman"/>
            <w:sz w:val="21"/>
            <w:szCs w:val="21"/>
          </w:rPr>
          <w:t>world</w:t>
        </w:r>
      </w:ins>
      <w:r w:rsidRPr="00FF5AD4">
        <w:rPr>
          <w:rFonts w:ascii="Times New Roman" w:hAnsi="Times New Roman" w:cs="Times New Roman"/>
          <w:sz w:val="21"/>
          <w:szCs w:val="21"/>
        </w:rPr>
        <w:t xml:space="preserve"> social environment where they can </w:t>
      </w:r>
      <w:del w:id="730" w:author="Patrick M." w:date="2020-04-11T16:22:00Z">
        <w:r w:rsidRPr="00FF5AD4" w:rsidDel="00B517E3">
          <w:rPr>
            <w:rFonts w:ascii="Times New Roman" w:hAnsi="Times New Roman" w:cs="Times New Roman"/>
            <w:sz w:val="21"/>
            <w:szCs w:val="21"/>
          </w:rPr>
          <w:delText xml:space="preserve">use </w:delText>
        </w:r>
      </w:del>
      <w:ins w:id="731" w:author="Patrick M." w:date="2020-04-11T16:22:00Z">
        <w:r w:rsidR="00B517E3">
          <w:rPr>
            <w:rFonts w:ascii="Times New Roman" w:hAnsi="Times New Roman" w:cs="Times New Roman"/>
            <w:sz w:val="21"/>
            <w:szCs w:val="21"/>
          </w:rPr>
          <w:t xml:space="preserve">apply </w:t>
        </w:r>
      </w:ins>
      <w:del w:id="732" w:author="Patrick M." w:date="2020-04-11T16:22:00Z">
        <w:r w:rsidRPr="00FF5AD4" w:rsidDel="00B517E3">
          <w:rPr>
            <w:rFonts w:ascii="Times New Roman" w:hAnsi="Times New Roman" w:cs="Times New Roman"/>
            <w:sz w:val="21"/>
            <w:szCs w:val="21"/>
          </w:rPr>
          <w:delText xml:space="preserve">those pieces of </w:delText>
        </w:r>
      </w:del>
      <w:ins w:id="733" w:author="Patrick M." w:date="2020-04-11T16:22:00Z">
        <w:r w:rsidR="00B517E3">
          <w:rPr>
            <w:rFonts w:ascii="Times New Roman" w:hAnsi="Times New Roman" w:cs="Times New Roman"/>
            <w:sz w:val="21"/>
            <w:szCs w:val="21"/>
          </w:rPr>
          <w:t xml:space="preserve">that </w:t>
        </w:r>
      </w:ins>
      <w:r w:rsidRPr="00FF5AD4">
        <w:rPr>
          <w:rFonts w:ascii="Times New Roman" w:hAnsi="Times New Roman" w:cs="Times New Roman"/>
          <w:sz w:val="21"/>
          <w:szCs w:val="21"/>
        </w:rPr>
        <w:t xml:space="preserve">knowledge. </w:t>
      </w:r>
      <w:commentRangeStart w:id="734"/>
      <w:r w:rsidRPr="00FF5AD4">
        <w:rPr>
          <w:rFonts w:ascii="Times New Roman" w:hAnsi="Times New Roman" w:cs="Times New Roman"/>
          <w:sz w:val="21"/>
          <w:szCs w:val="21"/>
        </w:rPr>
        <w:t xml:space="preserve">For example, in social studies class, </w:t>
      </w:r>
      <w:del w:id="735" w:author="Patrick M." w:date="2020-04-11T16:22:00Z">
        <w:r w:rsidRPr="00FF5AD4" w:rsidDel="00B517E3">
          <w:rPr>
            <w:rFonts w:ascii="Times New Roman" w:hAnsi="Times New Roman" w:cs="Times New Roman"/>
            <w:sz w:val="21"/>
            <w:szCs w:val="21"/>
          </w:rPr>
          <w:delText xml:space="preserve">they </w:delText>
        </w:r>
      </w:del>
      <w:ins w:id="736" w:author="Patrick M." w:date="2020-04-11T16:22:00Z">
        <w:r w:rsidR="00B517E3">
          <w:rPr>
            <w:rFonts w:ascii="Times New Roman" w:hAnsi="Times New Roman" w:cs="Times New Roman"/>
            <w:sz w:val="21"/>
            <w:szCs w:val="21"/>
          </w:rPr>
          <w:t>students</w:t>
        </w:r>
        <w:r w:rsidR="00B517E3" w:rsidRPr="00FF5AD4">
          <w:rPr>
            <w:rFonts w:ascii="Times New Roman" w:hAnsi="Times New Roman" w:cs="Times New Roman"/>
            <w:sz w:val="21"/>
            <w:szCs w:val="21"/>
          </w:rPr>
          <w:t xml:space="preserve"> </w:t>
        </w:r>
      </w:ins>
      <w:r w:rsidRPr="00FF5AD4">
        <w:rPr>
          <w:rFonts w:ascii="Times New Roman" w:hAnsi="Times New Roman" w:cs="Times New Roman"/>
          <w:sz w:val="21"/>
          <w:szCs w:val="21"/>
        </w:rPr>
        <w:t xml:space="preserve">learn about </w:t>
      </w:r>
      <w:del w:id="737" w:author="Patrick M." w:date="2020-04-11T16:23:00Z">
        <w:r w:rsidRPr="00FF5AD4" w:rsidDel="00B517E3">
          <w:rPr>
            <w:rFonts w:ascii="Times New Roman" w:hAnsi="Times New Roman" w:cs="Times New Roman"/>
            <w:sz w:val="21"/>
            <w:szCs w:val="21"/>
          </w:rPr>
          <w:delText xml:space="preserve">the </w:delText>
        </w:r>
      </w:del>
      <w:r w:rsidRPr="00FF5AD4">
        <w:rPr>
          <w:rFonts w:ascii="Times New Roman" w:hAnsi="Times New Roman" w:cs="Times New Roman"/>
          <w:sz w:val="21"/>
          <w:szCs w:val="21"/>
        </w:rPr>
        <w:t xml:space="preserve">problems </w:t>
      </w:r>
      <w:del w:id="738" w:author="Patrick M." w:date="2020-04-11T16:23:00Z">
        <w:r w:rsidRPr="00FF5AD4" w:rsidDel="00B517E3">
          <w:rPr>
            <w:rFonts w:ascii="Times New Roman" w:hAnsi="Times New Roman" w:cs="Times New Roman"/>
            <w:sz w:val="21"/>
            <w:szCs w:val="21"/>
          </w:rPr>
          <w:delText xml:space="preserve">of </w:delText>
        </w:r>
      </w:del>
      <w:ins w:id="739" w:author="Patrick M." w:date="2020-04-11T16:23:00Z">
        <w:r w:rsidR="00B517E3">
          <w:rPr>
            <w:rFonts w:ascii="Times New Roman" w:hAnsi="Times New Roman" w:cs="Times New Roman"/>
            <w:sz w:val="21"/>
            <w:szCs w:val="21"/>
          </w:rPr>
          <w:t>among</w:t>
        </w:r>
        <w:r w:rsidR="00B517E3" w:rsidRPr="00FF5AD4">
          <w:rPr>
            <w:rFonts w:ascii="Times New Roman" w:hAnsi="Times New Roman" w:cs="Times New Roman"/>
            <w:sz w:val="21"/>
            <w:szCs w:val="21"/>
          </w:rPr>
          <w:t xml:space="preserve"> </w:t>
        </w:r>
      </w:ins>
      <w:r w:rsidRPr="00FF5AD4">
        <w:rPr>
          <w:rFonts w:ascii="Times New Roman" w:hAnsi="Times New Roman" w:cs="Times New Roman"/>
          <w:sz w:val="21"/>
          <w:szCs w:val="21"/>
        </w:rPr>
        <w:t>foreign workers living in Japan</w:t>
      </w:r>
      <w:ins w:id="740" w:author="Patrick M." w:date="2020-04-11T16:22:00Z">
        <w:r w:rsidR="00B517E3">
          <w:rPr>
            <w:rFonts w:ascii="Times New Roman" w:hAnsi="Times New Roman" w:cs="Times New Roman"/>
            <w:sz w:val="21"/>
            <w:szCs w:val="21"/>
          </w:rPr>
          <w:t>.</w:t>
        </w:r>
      </w:ins>
      <w:del w:id="741" w:author="Patrick M." w:date="2020-04-11T16:22:00Z">
        <w:r w:rsidRPr="00FF5AD4" w:rsidDel="00B517E3">
          <w:rPr>
            <w:rFonts w:ascii="Times New Roman" w:hAnsi="Times New Roman" w:cs="Times New Roman"/>
            <w:sz w:val="21"/>
            <w:szCs w:val="21"/>
          </w:rPr>
          <w:delText xml:space="preserve">, </w:delText>
        </w:r>
      </w:del>
      <w:ins w:id="742" w:author="Patrick M." w:date="2020-04-11T16:22:00Z">
        <w:r w:rsidR="00B517E3">
          <w:rPr>
            <w:rFonts w:ascii="Times New Roman" w:hAnsi="Times New Roman" w:cs="Times New Roman"/>
            <w:sz w:val="21"/>
            <w:szCs w:val="21"/>
          </w:rPr>
          <w:t xml:space="preserve"> </w:t>
        </w:r>
      </w:ins>
      <w:del w:id="743" w:author="Patrick M." w:date="2020-04-11T16:22:00Z">
        <w:r w:rsidRPr="00FF5AD4" w:rsidDel="00B517E3">
          <w:rPr>
            <w:rFonts w:ascii="Times New Roman" w:hAnsi="Times New Roman" w:cs="Times New Roman"/>
            <w:sz w:val="21"/>
            <w:szCs w:val="21"/>
          </w:rPr>
          <w:delText>w</w:delText>
        </w:r>
      </w:del>
      <w:ins w:id="744" w:author="Patrick M." w:date="2020-04-11T16:22:00Z">
        <w:r w:rsidR="00B517E3">
          <w:rPr>
            <w:rFonts w:ascii="Times New Roman" w:hAnsi="Times New Roman" w:cs="Times New Roman"/>
            <w:sz w:val="21"/>
            <w:szCs w:val="21"/>
          </w:rPr>
          <w:t xml:space="preserve">There, </w:t>
        </w:r>
      </w:ins>
      <w:ins w:id="745" w:author="Patrick M." w:date="2020-04-11T16:36:00Z">
        <w:r w:rsidR="00C56B7A" w:rsidRPr="00FF5AD4">
          <w:rPr>
            <w:rFonts w:ascii="Times New Roman" w:hAnsi="Times New Roman" w:cs="Times New Roman"/>
            <w:sz w:val="21"/>
            <w:szCs w:val="21"/>
          </w:rPr>
          <w:t>“karoshi”</w:t>
        </w:r>
        <w:r w:rsidR="00C56B7A">
          <w:rPr>
            <w:rFonts w:ascii="Times New Roman" w:hAnsi="Times New Roman" w:cs="Times New Roman"/>
            <w:sz w:val="21"/>
            <w:szCs w:val="21"/>
          </w:rPr>
          <w:t xml:space="preserve"> exists</w:t>
        </w:r>
      </w:ins>
      <w:ins w:id="746" w:author="Patrick M." w:date="2020-04-11T16:37:00Z">
        <w:r w:rsidR="00C56B7A">
          <w:rPr>
            <w:rFonts w:ascii="Times New Roman" w:hAnsi="Times New Roman" w:cs="Times New Roman"/>
            <w:sz w:val="21"/>
            <w:szCs w:val="21"/>
          </w:rPr>
          <w:t xml:space="preserve"> among workers</w:t>
        </w:r>
      </w:ins>
      <w:ins w:id="747" w:author="Patrick M." w:date="2020-04-11T16:36:00Z">
        <w:r w:rsidR="00C56B7A">
          <w:rPr>
            <w:rFonts w:ascii="Times New Roman" w:hAnsi="Times New Roman" w:cs="Times New Roman"/>
            <w:sz w:val="21"/>
            <w:szCs w:val="21"/>
          </w:rPr>
          <w:t xml:space="preserve">, which is death from </w:t>
        </w:r>
      </w:ins>
      <w:del w:id="748" w:author="Patrick M." w:date="2020-04-11T16:36:00Z">
        <w:r w:rsidRPr="00FF5AD4" w:rsidDel="00C56B7A">
          <w:rPr>
            <w:rFonts w:ascii="Times New Roman" w:hAnsi="Times New Roman" w:cs="Times New Roman"/>
            <w:sz w:val="21"/>
            <w:szCs w:val="21"/>
          </w:rPr>
          <w:delText xml:space="preserve">orkers </w:delText>
        </w:r>
      </w:del>
      <w:del w:id="749" w:author="Patrick M." w:date="2020-04-11T16:35:00Z">
        <w:r w:rsidRPr="00FF5AD4" w:rsidDel="00C56B7A">
          <w:rPr>
            <w:rFonts w:ascii="Times New Roman" w:hAnsi="Times New Roman" w:cs="Times New Roman"/>
            <w:sz w:val="21"/>
            <w:szCs w:val="21"/>
          </w:rPr>
          <w:delText xml:space="preserve">who </w:delText>
        </w:r>
      </w:del>
      <w:del w:id="750" w:author="Patrick M." w:date="2020-04-11T16:36:00Z">
        <w:r w:rsidRPr="00FF5AD4" w:rsidDel="00C56B7A">
          <w:rPr>
            <w:rFonts w:ascii="Times New Roman" w:hAnsi="Times New Roman" w:cs="Times New Roman"/>
            <w:sz w:val="21"/>
            <w:szCs w:val="21"/>
          </w:rPr>
          <w:delText xml:space="preserve">die from </w:delText>
        </w:r>
      </w:del>
      <w:r w:rsidRPr="00FF5AD4">
        <w:rPr>
          <w:rFonts w:ascii="Times New Roman" w:hAnsi="Times New Roman" w:cs="Times New Roman"/>
          <w:sz w:val="21"/>
          <w:szCs w:val="21"/>
        </w:rPr>
        <w:t>working too hard</w:t>
      </w:r>
      <w:ins w:id="751" w:author="Patrick M." w:date="2020-04-11T16:37:00Z">
        <w:r w:rsidR="00C56B7A">
          <w:rPr>
            <w:rFonts w:ascii="Times New Roman" w:hAnsi="Times New Roman" w:cs="Times New Roman"/>
            <w:sz w:val="21"/>
            <w:szCs w:val="21"/>
          </w:rPr>
          <w:t>.</w:t>
        </w:r>
      </w:ins>
      <w:ins w:id="752" w:author="Patrick M." w:date="2020-04-11T16:22:00Z">
        <w:r w:rsidR="00B517E3">
          <w:rPr>
            <w:rFonts w:ascii="Times New Roman" w:hAnsi="Times New Roman" w:cs="Times New Roman"/>
            <w:sz w:val="21"/>
            <w:szCs w:val="21"/>
          </w:rPr>
          <w:t xml:space="preserve"> </w:t>
        </w:r>
      </w:ins>
      <w:ins w:id="753" w:author="Patrick M." w:date="2020-04-11T16:37:00Z">
        <w:r w:rsidR="00C56B7A">
          <w:rPr>
            <w:rFonts w:ascii="Times New Roman" w:hAnsi="Times New Roman" w:cs="Times New Roman"/>
            <w:sz w:val="21"/>
            <w:szCs w:val="21"/>
          </w:rPr>
          <w:t>S</w:t>
        </w:r>
      </w:ins>
      <w:ins w:id="754" w:author="Patrick M." w:date="2020-04-11T16:36:00Z">
        <w:r w:rsidR="00C56B7A">
          <w:rPr>
            <w:rFonts w:ascii="Times New Roman" w:hAnsi="Times New Roman" w:cs="Times New Roman"/>
            <w:sz w:val="21"/>
            <w:szCs w:val="21"/>
          </w:rPr>
          <w:t xml:space="preserve">tudents merely </w:t>
        </w:r>
      </w:ins>
      <w:del w:id="755" w:author="Patrick M." w:date="2020-04-11T16:36:00Z">
        <w:r w:rsidRPr="00FF5AD4" w:rsidDel="00C56B7A">
          <w:rPr>
            <w:rFonts w:ascii="Times New Roman" w:hAnsi="Times New Roman" w:cs="Times New Roman"/>
            <w:sz w:val="21"/>
            <w:szCs w:val="21"/>
          </w:rPr>
          <w:delText xml:space="preserve"> “karoshi”, but they just </w:delText>
        </w:r>
      </w:del>
      <w:r w:rsidRPr="00FF5AD4">
        <w:rPr>
          <w:rFonts w:ascii="Times New Roman" w:hAnsi="Times New Roman" w:cs="Times New Roman"/>
          <w:sz w:val="21"/>
          <w:szCs w:val="21"/>
        </w:rPr>
        <w:t xml:space="preserve">memorize </w:t>
      </w:r>
      <w:del w:id="756" w:author="Patrick M." w:date="2020-04-11T16:36:00Z">
        <w:r w:rsidRPr="00FF5AD4" w:rsidDel="00C56B7A">
          <w:rPr>
            <w:rFonts w:ascii="Times New Roman" w:hAnsi="Times New Roman" w:cs="Times New Roman"/>
            <w:sz w:val="21"/>
            <w:szCs w:val="21"/>
          </w:rPr>
          <w:delText xml:space="preserve">them </w:delText>
        </w:r>
      </w:del>
      <w:ins w:id="757" w:author="Patrick M." w:date="2020-04-11T16:36:00Z">
        <w:r w:rsidR="00C56B7A">
          <w:rPr>
            <w:rFonts w:ascii="Times New Roman" w:hAnsi="Times New Roman" w:cs="Times New Roman"/>
            <w:sz w:val="21"/>
            <w:szCs w:val="21"/>
          </w:rPr>
          <w:t xml:space="preserve">this term for </w:t>
        </w:r>
      </w:ins>
      <w:del w:id="758" w:author="Patrick M." w:date="2020-04-11T16:36:00Z">
        <w:r w:rsidRPr="00FF5AD4" w:rsidDel="00C56B7A">
          <w:rPr>
            <w:rFonts w:ascii="Times New Roman" w:hAnsi="Times New Roman" w:cs="Times New Roman"/>
            <w:sz w:val="21"/>
            <w:szCs w:val="21"/>
          </w:rPr>
          <w:delText xml:space="preserve">for term examination </w:delText>
        </w:r>
      </w:del>
      <w:ins w:id="759" w:author="Patrick M." w:date="2020-04-11T16:36:00Z">
        <w:r w:rsidR="00C56B7A">
          <w:rPr>
            <w:rFonts w:ascii="Times New Roman" w:hAnsi="Times New Roman" w:cs="Times New Roman"/>
            <w:sz w:val="21"/>
            <w:szCs w:val="21"/>
          </w:rPr>
          <w:t xml:space="preserve">exams </w:t>
        </w:r>
      </w:ins>
      <w:del w:id="760" w:author="Patrick M." w:date="2020-04-11T16:36:00Z">
        <w:r w:rsidRPr="00FF5AD4" w:rsidDel="00C56B7A">
          <w:rPr>
            <w:rFonts w:ascii="Times New Roman" w:hAnsi="Times New Roman" w:cs="Times New Roman"/>
            <w:sz w:val="21"/>
            <w:szCs w:val="21"/>
          </w:rPr>
          <w:delText xml:space="preserve">or university examinations </w:delText>
        </w:r>
      </w:del>
      <w:del w:id="761" w:author="Patrick M." w:date="2020-04-11T16:37:00Z">
        <w:r w:rsidRPr="00FF5AD4" w:rsidDel="00C56B7A">
          <w:rPr>
            <w:rFonts w:ascii="Times New Roman" w:hAnsi="Times New Roman" w:cs="Times New Roman"/>
            <w:sz w:val="21"/>
            <w:szCs w:val="21"/>
          </w:rPr>
          <w:delText xml:space="preserve">because </w:delText>
        </w:r>
      </w:del>
      <w:ins w:id="762" w:author="Patrick M." w:date="2020-04-11T16:37:00Z">
        <w:r w:rsidR="00C56B7A">
          <w:rPr>
            <w:rFonts w:ascii="Times New Roman" w:hAnsi="Times New Roman" w:cs="Times New Roman"/>
            <w:sz w:val="21"/>
            <w:szCs w:val="21"/>
          </w:rPr>
          <w:t xml:space="preserve">but </w:t>
        </w:r>
      </w:ins>
      <w:r w:rsidRPr="00FF5AD4">
        <w:rPr>
          <w:rFonts w:ascii="Times New Roman" w:hAnsi="Times New Roman" w:cs="Times New Roman"/>
          <w:sz w:val="21"/>
          <w:szCs w:val="21"/>
        </w:rPr>
        <w:t xml:space="preserve">they </w:t>
      </w:r>
      <w:del w:id="763" w:author="Patrick M." w:date="2020-04-11T16:37:00Z">
        <w:r w:rsidRPr="00FF5AD4" w:rsidDel="00C56B7A">
          <w:rPr>
            <w:rFonts w:ascii="Times New Roman" w:hAnsi="Times New Roman" w:cs="Times New Roman"/>
            <w:sz w:val="21"/>
            <w:szCs w:val="21"/>
          </w:rPr>
          <w:delText xml:space="preserve">never </w:delText>
        </w:r>
      </w:del>
      <w:ins w:id="764" w:author="Patrick M." w:date="2020-04-11T16:37:00Z">
        <w:r w:rsidR="00C56B7A">
          <w:rPr>
            <w:rFonts w:ascii="Times New Roman" w:hAnsi="Times New Roman" w:cs="Times New Roman"/>
            <w:sz w:val="21"/>
            <w:szCs w:val="21"/>
          </w:rPr>
          <w:t xml:space="preserve">don’t </w:t>
        </w:r>
      </w:ins>
      <w:r w:rsidRPr="00FF5AD4">
        <w:rPr>
          <w:rFonts w:ascii="Times New Roman" w:hAnsi="Times New Roman" w:cs="Times New Roman"/>
          <w:sz w:val="21"/>
          <w:szCs w:val="21"/>
        </w:rPr>
        <w:t xml:space="preserve">feel </w:t>
      </w:r>
      <w:del w:id="765" w:author="Patrick M." w:date="2020-04-11T16:37:00Z">
        <w:r w:rsidRPr="00FF5AD4" w:rsidDel="00C56B7A">
          <w:rPr>
            <w:rFonts w:ascii="Times New Roman" w:hAnsi="Times New Roman" w:cs="Times New Roman"/>
            <w:sz w:val="21"/>
            <w:szCs w:val="21"/>
          </w:rPr>
          <w:delText xml:space="preserve">it </w:delText>
        </w:r>
      </w:del>
      <w:ins w:id="766" w:author="Patrick M." w:date="2020-04-11T16:37:00Z">
        <w:r w:rsidR="00C56B7A">
          <w:rPr>
            <w:rFonts w:ascii="Times New Roman" w:hAnsi="Times New Roman" w:cs="Times New Roman"/>
            <w:sz w:val="21"/>
            <w:szCs w:val="21"/>
          </w:rPr>
          <w:t>as though it is</w:t>
        </w:r>
        <w:r w:rsidR="00C56B7A" w:rsidRPr="00FF5AD4">
          <w:rPr>
            <w:rFonts w:ascii="Times New Roman" w:hAnsi="Times New Roman" w:cs="Times New Roman"/>
            <w:sz w:val="21"/>
            <w:szCs w:val="21"/>
          </w:rPr>
          <w:t xml:space="preserve"> </w:t>
        </w:r>
      </w:ins>
      <w:r w:rsidRPr="00FF5AD4">
        <w:rPr>
          <w:rFonts w:ascii="Times New Roman" w:hAnsi="Times New Roman" w:cs="Times New Roman"/>
          <w:sz w:val="21"/>
          <w:szCs w:val="21"/>
        </w:rPr>
        <w:t>necessary to learn</w:t>
      </w:r>
      <w:del w:id="767" w:author="Patrick M." w:date="2020-04-11T16:37:00Z">
        <w:r w:rsidRPr="00FF5AD4" w:rsidDel="00C56B7A">
          <w:rPr>
            <w:rFonts w:ascii="Times New Roman" w:hAnsi="Times New Roman" w:cs="Times New Roman"/>
            <w:sz w:val="21"/>
            <w:szCs w:val="21"/>
          </w:rPr>
          <w:delText xml:space="preserve"> them</w:delText>
        </w:r>
      </w:del>
      <w:r w:rsidRPr="00FF5AD4">
        <w:rPr>
          <w:rFonts w:ascii="Times New Roman" w:hAnsi="Times New Roman" w:cs="Times New Roman"/>
          <w:sz w:val="21"/>
          <w:szCs w:val="21"/>
        </w:rPr>
        <w:t xml:space="preserve">. And they </w:t>
      </w:r>
      <w:del w:id="768" w:author="Patrick M." w:date="2020-04-11T16:38:00Z">
        <w:r w:rsidRPr="00FF5AD4" w:rsidDel="00C56B7A">
          <w:rPr>
            <w:rFonts w:ascii="Times New Roman" w:hAnsi="Times New Roman" w:cs="Times New Roman"/>
            <w:sz w:val="21"/>
            <w:szCs w:val="21"/>
          </w:rPr>
          <w:delText xml:space="preserve">never take in </w:delText>
        </w:r>
      </w:del>
      <w:ins w:id="769" w:author="Patrick M." w:date="2020-04-11T16:38:00Z">
        <w:r w:rsidR="00C56B7A">
          <w:rPr>
            <w:rFonts w:ascii="Times New Roman" w:hAnsi="Times New Roman" w:cs="Times New Roman"/>
            <w:sz w:val="21"/>
            <w:szCs w:val="21"/>
          </w:rPr>
          <w:t xml:space="preserve">don’t consider the true construct of this </w:t>
        </w:r>
      </w:ins>
      <w:del w:id="770" w:author="Patrick M." w:date="2020-04-11T16:38:00Z">
        <w:r w:rsidRPr="00FF5AD4" w:rsidDel="00C56B7A">
          <w:rPr>
            <w:rFonts w:ascii="Times New Roman" w:hAnsi="Times New Roman" w:cs="Times New Roman"/>
            <w:sz w:val="21"/>
            <w:szCs w:val="21"/>
          </w:rPr>
          <w:delText xml:space="preserve">those </w:delText>
        </w:r>
      </w:del>
      <w:r w:rsidRPr="00FF5AD4">
        <w:rPr>
          <w:rFonts w:ascii="Times New Roman" w:hAnsi="Times New Roman" w:cs="Times New Roman"/>
          <w:sz w:val="21"/>
          <w:szCs w:val="21"/>
        </w:rPr>
        <w:t>knowledge</w:t>
      </w:r>
      <w:del w:id="771" w:author="Patrick M." w:date="2020-04-11T16:38:00Z">
        <w:r w:rsidRPr="00FF5AD4" w:rsidDel="00C56B7A">
          <w:rPr>
            <w:rFonts w:ascii="Times New Roman" w:hAnsi="Times New Roman" w:cs="Times New Roman"/>
            <w:sz w:val="21"/>
            <w:szCs w:val="21"/>
          </w:rPr>
          <w:delText>s</w:delText>
        </w:r>
      </w:del>
      <w:r w:rsidRPr="00FF5AD4">
        <w:rPr>
          <w:rFonts w:ascii="Times New Roman" w:hAnsi="Times New Roman" w:cs="Times New Roman"/>
          <w:sz w:val="21"/>
          <w:szCs w:val="21"/>
        </w:rPr>
        <w:t xml:space="preserve">. </w:t>
      </w:r>
      <w:commentRangeEnd w:id="734"/>
      <w:r w:rsidR="00745A2E">
        <w:rPr>
          <w:rStyle w:val="CommentReference"/>
          <w:rFonts w:asciiTheme="minorHAnsi" w:eastAsiaTheme="minorEastAsia" w:hAnsiTheme="minorHAnsi" w:cstheme="minorBidi"/>
          <w:kern w:val="2"/>
          <w:lang w:val="en-GB" w:eastAsia="ja-JP"/>
        </w:rPr>
        <w:commentReference w:id="734"/>
      </w:r>
      <w:commentRangeStart w:id="772"/>
      <w:r w:rsidRPr="00FF5AD4">
        <w:rPr>
          <w:rFonts w:ascii="Times New Roman" w:hAnsi="Times New Roman" w:cs="Times New Roman"/>
          <w:sz w:val="21"/>
          <w:szCs w:val="21"/>
        </w:rPr>
        <w:t>Also</w:t>
      </w:r>
      <w:ins w:id="773" w:author="Patrick M." w:date="2020-04-11T16:38:00Z">
        <w:r w:rsidR="00C56B7A">
          <w:rPr>
            <w:rFonts w:ascii="Times New Roman" w:hAnsi="Times New Roman" w:cs="Times New Roman"/>
            <w:sz w:val="21"/>
            <w:szCs w:val="21"/>
          </w:rPr>
          <w:t>,</w:t>
        </w:r>
      </w:ins>
      <w:r w:rsidRPr="00FF5AD4">
        <w:rPr>
          <w:rFonts w:ascii="Times New Roman" w:hAnsi="Times New Roman" w:cs="Times New Roman"/>
          <w:sz w:val="21"/>
          <w:szCs w:val="21"/>
        </w:rPr>
        <w:t xml:space="preserve"> in English classes, </w:t>
      </w:r>
      <w:del w:id="774" w:author="Patrick M." w:date="2020-04-11T16:38:00Z">
        <w:r w:rsidRPr="00FF5AD4" w:rsidDel="00C56B7A">
          <w:rPr>
            <w:rFonts w:ascii="Times New Roman" w:hAnsi="Times New Roman" w:cs="Times New Roman"/>
            <w:sz w:val="21"/>
            <w:szCs w:val="21"/>
          </w:rPr>
          <w:delText xml:space="preserve">they </w:delText>
        </w:r>
      </w:del>
      <w:ins w:id="775" w:author="Patrick M." w:date="2020-04-11T16:38:00Z">
        <w:r w:rsidR="00C56B7A">
          <w:rPr>
            <w:rFonts w:ascii="Times New Roman" w:hAnsi="Times New Roman" w:cs="Times New Roman"/>
            <w:sz w:val="21"/>
            <w:szCs w:val="21"/>
          </w:rPr>
          <w:t xml:space="preserve">students merely </w:t>
        </w:r>
      </w:ins>
      <w:del w:id="776" w:author="Patrick M." w:date="2020-04-11T16:38:00Z">
        <w:r w:rsidRPr="00FF5AD4" w:rsidDel="00C56B7A">
          <w:rPr>
            <w:rFonts w:ascii="Times New Roman" w:hAnsi="Times New Roman" w:cs="Times New Roman"/>
            <w:sz w:val="21"/>
            <w:szCs w:val="21"/>
          </w:rPr>
          <w:delText xml:space="preserve">just learn </w:delText>
        </w:r>
      </w:del>
      <w:ins w:id="777" w:author="Patrick M." w:date="2020-04-11T16:38:00Z">
        <w:r w:rsidR="00C56B7A">
          <w:rPr>
            <w:rFonts w:ascii="Times New Roman" w:hAnsi="Times New Roman" w:cs="Times New Roman"/>
            <w:sz w:val="21"/>
            <w:szCs w:val="21"/>
          </w:rPr>
          <w:t xml:space="preserve">memorize </w:t>
        </w:r>
      </w:ins>
      <w:del w:id="778" w:author="Patrick M." w:date="2020-04-11T16:38:00Z">
        <w:r w:rsidRPr="00FF5AD4" w:rsidDel="00C56B7A">
          <w:rPr>
            <w:rFonts w:ascii="Times New Roman" w:hAnsi="Times New Roman" w:cs="Times New Roman"/>
            <w:sz w:val="21"/>
            <w:szCs w:val="21"/>
          </w:rPr>
          <w:delText xml:space="preserve">a lot of </w:delText>
        </w:r>
      </w:del>
      <w:ins w:id="779" w:author="Patrick M." w:date="2020-04-11T16:38:00Z">
        <w:r w:rsidR="00C56B7A">
          <w:rPr>
            <w:rFonts w:ascii="Times New Roman" w:hAnsi="Times New Roman" w:cs="Times New Roman"/>
            <w:sz w:val="21"/>
            <w:szCs w:val="21"/>
          </w:rPr>
          <w:t xml:space="preserve">many different </w:t>
        </w:r>
      </w:ins>
      <w:r w:rsidRPr="00FF5AD4">
        <w:rPr>
          <w:rFonts w:ascii="Times New Roman" w:hAnsi="Times New Roman" w:cs="Times New Roman"/>
          <w:sz w:val="21"/>
          <w:szCs w:val="21"/>
        </w:rPr>
        <w:t>words and grammatical items</w:t>
      </w:r>
      <w:del w:id="780" w:author="Patrick M." w:date="2020-04-11T16:38:00Z">
        <w:r w:rsidRPr="00FF5AD4" w:rsidDel="00C56B7A">
          <w:rPr>
            <w:rFonts w:ascii="Times New Roman" w:hAnsi="Times New Roman" w:cs="Times New Roman"/>
            <w:sz w:val="21"/>
            <w:szCs w:val="21"/>
          </w:rPr>
          <w:delText xml:space="preserve"> to just memorize them</w:delText>
        </w:r>
      </w:del>
      <w:del w:id="781" w:author="Patrick M." w:date="2020-04-11T16:39:00Z">
        <w:r w:rsidRPr="00FF5AD4" w:rsidDel="00C56B7A">
          <w:rPr>
            <w:rFonts w:ascii="Times New Roman" w:hAnsi="Times New Roman" w:cs="Times New Roman"/>
            <w:sz w:val="21"/>
            <w:szCs w:val="21"/>
          </w:rPr>
          <w:delText>,</w:delText>
        </w:r>
      </w:del>
      <w:r w:rsidRPr="00FF5AD4">
        <w:rPr>
          <w:rFonts w:ascii="Times New Roman" w:hAnsi="Times New Roman" w:cs="Times New Roman"/>
          <w:sz w:val="21"/>
          <w:szCs w:val="21"/>
        </w:rPr>
        <w:t xml:space="preserve"> because they </w:t>
      </w:r>
      <w:del w:id="782" w:author="Patrick M." w:date="2020-04-11T16:39:00Z">
        <w:r w:rsidRPr="00FF5AD4" w:rsidDel="00C56B7A">
          <w:rPr>
            <w:rFonts w:ascii="Times New Roman" w:hAnsi="Times New Roman" w:cs="Times New Roman"/>
            <w:sz w:val="21"/>
            <w:szCs w:val="21"/>
          </w:rPr>
          <w:delText xml:space="preserve">never </w:delText>
        </w:r>
      </w:del>
      <w:ins w:id="783" w:author="Patrick M." w:date="2020-04-11T16:39:00Z">
        <w:r w:rsidR="00C56B7A">
          <w:rPr>
            <w:rFonts w:ascii="Times New Roman" w:hAnsi="Times New Roman" w:cs="Times New Roman"/>
            <w:sz w:val="21"/>
            <w:szCs w:val="21"/>
          </w:rPr>
          <w:t xml:space="preserve">don’t </w:t>
        </w:r>
      </w:ins>
      <w:r w:rsidRPr="00FF5AD4">
        <w:rPr>
          <w:rFonts w:ascii="Times New Roman" w:hAnsi="Times New Roman" w:cs="Times New Roman"/>
          <w:sz w:val="21"/>
          <w:szCs w:val="21"/>
        </w:rPr>
        <w:t xml:space="preserve">feel it necessary to </w:t>
      </w:r>
      <w:del w:id="784" w:author="Patrick M." w:date="2020-04-11T16:39:00Z">
        <w:r w:rsidRPr="00FF5AD4" w:rsidDel="00C56B7A">
          <w:rPr>
            <w:rFonts w:ascii="Times New Roman" w:hAnsi="Times New Roman" w:cs="Times New Roman"/>
            <w:sz w:val="21"/>
            <w:szCs w:val="21"/>
          </w:rPr>
          <w:delText xml:space="preserve">make </w:delText>
        </w:r>
      </w:del>
      <w:r w:rsidRPr="00FF5AD4">
        <w:rPr>
          <w:rFonts w:ascii="Times New Roman" w:hAnsi="Times New Roman" w:cs="Times New Roman"/>
          <w:sz w:val="21"/>
          <w:szCs w:val="21"/>
        </w:rPr>
        <w:t xml:space="preserve">use </w:t>
      </w:r>
      <w:del w:id="785" w:author="Patrick M." w:date="2020-04-11T16:39:00Z">
        <w:r w:rsidRPr="00FF5AD4" w:rsidDel="00C56B7A">
          <w:rPr>
            <w:rFonts w:ascii="Times New Roman" w:hAnsi="Times New Roman" w:cs="Times New Roman"/>
            <w:sz w:val="21"/>
            <w:szCs w:val="21"/>
          </w:rPr>
          <w:delText xml:space="preserve">of those pieces of knowledges </w:delText>
        </w:r>
      </w:del>
      <w:ins w:id="786" w:author="Patrick M." w:date="2020-04-11T16:39:00Z">
        <w:r w:rsidR="00C56B7A">
          <w:rPr>
            <w:rFonts w:ascii="Times New Roman" w:hAnsi="Times New Roman" w:cs="Times New Roman"/>
            <w:sz w:val="21"/>
            <w:szCs w:val="21"/>
          </w:rPr>
          <w:t xml:space="preserve">this knowledge of language </w:t>
        </w:r>
      </w:ins>
      <w:r w:rsidRPr="00FF5AD4">
        <w:rPr>
          <w:rFonts w:ascii="Times New Roman" w:hAnsi="Times New Roman" w:cs="Times New Roman"/>
          <w:sz w:val="21"/>
          <w:szCs w:val="21"/>
        </w:rPr>
        <w:t xml:space="preserve">in </w:t>
      </w:r>
      <w:del w:id="787" w:author="Patrick M." w:date="2020-04-11T16:39:00Z">
        <w:r w:rsidRPr="00FF5AD4" w:rsidDel="00C56B7A">
          <w:rPr>
            <w:rFonts w:ascii="Times New Roman" w:hAnsi="Times New Roman" w:cs="Times New Roman"/>
            <w:sz w:val="21"/>
            <w:szCs w:val="21"/>
          </w:rPr>
          <w:delText>the real environment for the life</w:delText>
        </w:r>
      </w:del>
      <w:ins w:id="788" w:author="Patrick M." w:date="2020-04-11T16:39:00Z">
        <w:r w:rsidR="00C56B7A">
          <w:rPr>
            <w:rFonts w:ascii="Times New Roman" w:hAnsi="Times New Roman" w:cs="Times New Roman"/>
            <w:sz w:val="21"/>
            <w:szCs w:val="21"/>
          </w:rPr>
          <w:t>a real life environment</w:t>
        </w:r>
      </w:ins>
      <w:r w:rsidRPr="00FF5AD4">
        <w:rPr>
          <w:rFonts w:ascii="Times New Roman" w:hAnsi="Times New Roman" w:cs="Times New Roman"/>
          <w:sz w:val="21"/>
          <w:szCs w:val="21"/>
        </w:rPr>
        <w:t xml:space="preserve">. </w:t>
      </w:r>
      <w:commentRangeEnd w:id="772"/>
      <w:r w:rsidR="00745A2E">
        <w:rPr>
          <w:rStyle w:val="CommentReference"/>
          <w:rFonts w:asciiTheme="minorHAnsi" w:eastAsiaTheme="minorEastAsia" w:hAnsiTheme="minorHAnsi" w:cstheme="minorBidi"/>
          <w:kern w:val="2"/>
          <w:lang w:val="en-GB" w:eastAsia="ja-JP"/>
        </w:rPr>
        <w:commentReference w:id="772"/>
      </w:r>
      <w:r w:rsidRPr="00FF5AD4">
        <w:rPr>
          <w:rFonts w:ascii="Times New Roman" w:hAnsi="Times New Roman" w:cs="Times New Roman"/>
          <w:sz w:val="21"/>
          <w:szCs w:val="21"/>
        </w:rPr>
        <w:t xml:space="preserve">Thus, we need to build a bridge between what </w:t>
      </w:r>
      <w:del w:id="789" w:author="Patrick M." w:date="2020-04-11T16:39:00Z">
        <w:r w:rsidRPr="00FF5AD4" w:rsidDel="00C56B7A">
          <w:rPr>
            <w:rFonts w:ascii="Times New Roman" w:hAnsi="Times New Roman" w:cs="Times New Roman"/>
            <w:sz w:val="21"/>
            <w:szCs w:val="21"/>
          </w:rPr>
          <w:delText xml:space="preserve">they </w:delText>
        </w:r>
      </w:del>
      <w:ins w:id="790" w:author="Patrick M." w:date="2020-04-11T16:39:00Z">
        <w:r w:rsidR="00C56B7A">
          <w:rPr>
            <w:rFonts w:ascii="Times New Roman" w:hAnsi="Times New Roman" w:cs="Times New Roman"/>
            <w:sz w:val="21"/>
            <w:szCs w:val="21"/>
          </w:rPr>
          <w:t xml:space="preserve">students </w:t>
        </w:r>
      </w:ins>
      <w:r w:rsidRPr="00FF5AD4">
        <w:rPr>
          <w:rFonts w:ascii="Times New Roman" w:hAnsi="Times New Roman" w:cs="Times New Roman"/>
          <w:sz w:val="21"/>
          <w:szCs w:val="21"/>
        </w:rPr>
        <w:t xml:space="preserve">learn in school and </w:t>
      </w:r>
      <w:del w:id="791" w:author="Patrick M." w:date="2020-04-11T16:39:00Z">
        <w:r w:rsidRPr="00FF5AD4" w:rsidDel="00C56B7A">
          <w:rPr>
            <w:rFonts w:ascii="Times New Roman" w:hAnsi="Times New Roman" w:cs="Times New Roman"/>
            <w:sz w:val="21"/>
            <w:szCs w:val="21"/>
          </w:rPr>
          <w:delText xml:space="preserve">the </w:delText>
        </w:r>
      </w:del>
      <w:r w:rsidRPr="00FF5AD4">
        <w:rPr>
          <w:rFonts w:ascii="Times New Roman" w:hAnsi="Times New Roman" w:cs="Times New Roman"/>
          <w:sz w:val="21"/>
          <w:szCs w:val="21"/>
        </w:rPr>
        <w:t xml:space="preserve">reality, and </w:t>
      </w:r>
      <w:del w:id="792" w:author="Patrick M." w:date="2020-04-11T16:39:00Z">
        <w:r w:rsidRPr="00FF5AD4" w:rsidDel="00C56B7A">
          <w:rPr>
            <w:rFonts w:ascii="Times New Roman" w:hAnsi="Times New Roman" w:cs="Times New Roman"/>
            <w:sz w:val="21"/>
            <w:szCs w:val="21"/>
          </w:rPr>
          <w:delText xml:space="preserve">doing </w:delText>
        </w:r>
      </w:del>
      <w:ins w:id="793" w:author="Patrick M." w:date="2020-04-11T16:39:00Z">
        <w:r w:rsidR="00C56B7A">
          <w:rPr>
            <w:rFonts w:ascii="Times New Roman" w:hAnsi="Times New Roman" w:cs="Times New Roman"/>
            <w:sz w:val="21"/>
            <w:szCs w:val="21"/>
          </w:rPr>
          <w:t xml:space="preserve">having </w:t>
        </w:r>
      </w:ins>
      <w:r w:rsidRPr="00FF5AD4">
        <w:rPr>
          <w:rFonts w:ascii="Times New Roman" w:hAnsi="Times New Roman" w:cs="Times New Roman"/>
          <w:sz w:val="21"/>
          <w:szCs w:val="21"/>
        </w:rPr>
        <w:t>a part-time job is the best way</w:t>
      </w:r>
      <w:ins w:id="794" w:author="Patrick M." w:date="2020-04-11T16:39:00Z">
        <w:r w:rsidR="00C56B7A">
          <w:rPr>
            <w:rFonts w:ascii="Times New Roman" w:hAnsi="Times New Roman" w:cs="Times New Roman"/>
            <w:sz w:val="21"/>
            <w:szCs w:val="21"/>
          </w:rPr>
          <w:t xml:space="preserve"> to </w:t>
        </w:r>
      </w:ins>
      <w:ins w:id="795" w:author="Patrick M." w:date="2020-04-11T16:40:00Z">
        <w:r w:rsidR="00C56B7A">
          <w:rPr>
            <w:rFonts w:ascii="Times New Roman" w:hAnsi="Times New Roman" w:cs="Times New Roman"/>
            <w:sz w:val="21"/>
            <w:szCs w:val="21"/>
          </w:rPr>
          <w:t>do this</w:t>
        </w:r>
      </w:ins>
      <w:r w:rsidRPr="00FF5AD4">
        <w:rPr>
          <w:rFonts w:ascii="Times New Roman" w:hAnsi="Times New Roman" w:cs="Times New Roman"/>
          <w:sz w:val="21"/>
          <w:szCs w:val="21"/>
        </w:rPr>
        <w:t xml:space="preserve">. After </w:t>
      </w:r>
      <w:ins w:id="796" w:author="Patrick M." w:date="2020-04-11T16:40:00Z">
        <w:r w:rsidR="00C56B7A">
          <w:rPr>
            <w:rFonts w:ascii="Times New Roman" w:hAnsi="Times New Roman" w:cs="Times New Roman"/>
            <w:sz w:val="21"/>
            <w:szCs w:val="21"/>
          </w:rPr>
          <w:t>under</w:t>
        </w:r>
      </w:ins>
      <w:r w:rsidRPr="00FF5AD4">
        <w:rPr>
          <w:rFonts w:ascii="Times New Roman" w:hAnsi="Times New Roman" w:cs="Times New Roman"/>
          <w:sz w:val="21"/>
          <w:szCs w:val="21"/>
        </w:rPr>
        <w:t xml:space="preserve">taking </w:t>
      </w:r>
      <w:commentRangeStart w:id="797"/>
      <w:del w:id="798" w:author="Patrick M." w:date="2020-04-11T16:40:00Z">
        <w:r w:rsidRPr="00FF5AD4" w:rsidDel="00C56B7A">
          <w:rPr>
            <w:rFonts w:ascii="Times New Roman" w:hAnsi="Times New Roman" w:cs="Times New Roman"/>
            <w:sz w:val="21"/>
            <w:szCs w:val="21"/>
          </w:rPr>
          <w:delText>the motion</w:delText>
        </w:r>
      </w:del>
      <w:ins w:id="799" w:author="Patrick M." w:date="2020-04-11T16:40:00Z">
        <w:r w:rsidR="00C56B7A">
          <w:rPr>
            <w:rFonts w:ascii="Times New Roman" w:hAnsi="Times New Roman" w:cs="Times New Roman"/>
            <w:sz w:val="21"/>
            <w:szCs w:val="21"/>
          </w:rPr>
          <w:t xml:space="preserve">the responsibility </w:t>
        </w:r>
      </w:ins>
      <w:commentRangeEnd w:id="797"/>
      <w:ins w:id="800" w:author="Patrick M." w:date="2020-04-11T21:17:00Z">
        <w:r w:rsidR="00745A2E">
          <w:rPr>
            <w:rStyle w:val="CommentReference"/>
            <w:rFonts w:asciiTheme="minorHAnsi" w:eastAsiaTheme="minorEastAsia" w:hAnsiTheme="minorHAnsi" w:cstheme="minorBidi"/>
            <w:kern w:val="2"/>
            <w:lang w:val="en-GB" w:eastAsia="ja-JP"/>
          </w:rPr>
          <w:commentReference w:id="797"/>
        </w:r>
      </w:ins>
      <w:ins w:id="801" w:author="Patrick M." w:date="2020-04-11T16:40:00Z">
        <w:r w:rsidR="00C56B7A">
          <w:rPr>
            <w:rFonts w:ascii="Times New Roman" w:hAnsi="Times New Roman" w:cs="Times New Roman"/>
            <w:sz w:val="21"/>
            <w:szCs w:val="21"/>
          </w:rPr>
          <w:t>of a part-time job</w:t>
        </w:r>
      </w:ins>
      <w:r w:rsidRPr="00FF5AD4">
        <w:rPr>
          <w:rFonts w:ascii="Times New Roman" w:hAnsi="Times New Roman" w:cs="Times New Roman"/>
          <w:sz w:val="21"/>
          <w:szCs w:val="21"/>
        </w:rPr>
        <w:t xml:space="preserve">, </w:t>
      </w:r>
      <w:del w:id="802" w:author="Patrick M." w:date="2020-04-11T16:40:00Z">
        <w:r w:rsidRPr="00FF5AD4" w:rsidDel="00C56B7A">
          <w:rPr>
            <w:rFonts w:ascii="Times New Roman" w:hAnsi="Times New Roman" w:cs="Times New Roman"/>
            <w:sz w:val="21"/>
            <w:szCs w:val="21"/>
          </w:rPr>
          <w:delText xml:space="preserve">the </w:delText>
        </w:r>
      </w:del>
      <w:r w:rsidRPr="00FF5AD4">
        <w:rPr>
          <w:rFonts w:ascii="Times New Roman" w:hAnsi="Times New Roman" w:cs="Times New Roman"/>
          <w:sz w:val="21"/>
          <w:szCs w:val="21"/>
        </w:rPr>
        <w:t xml:space="preserve">students will realize how important and useful it is to learn </w:t>
      </w:r>
      <w:del w:id="803" w:author="Patrick M." w:date="2020-04-11T16:40:00Z">
        <w:r w:rsidRPr="00FF5AD4" w:rsidDel="00C56B7A">
          <w:rPr>
            <w:rFonts w:ascii="Times New Roman" w:hAnsi="Times New Roman" w:cs="Times New Roman"/>
            <w:sz w:val="21"/>
            <w:szCs w:val="21"/>
          </w:rPr>
          <w:delText xml:space="preserve">the </w:delText>
        </w:r>
      </w:del>
      <w:r w:rsidRPr="00FF5AD4">
        <w:rPr>
          <w:rFonts w:ascii="Times New Roman" w:hAnsi="Times New Roman" w:cs="Times New Roman"/>
          <w:sz w:val="21"/>
          <w:szCs w:val="21"/>
        </w:rPr>
        <w:t xml:space="preserve">academic knowledge because they </w:t>
      </w:r>
      <w:del w:id="804" w:author="Patrick M." w:date="2020-04-11T16:40:00Z">
        <w:r w:rsidRPr="00FF5AD4" w:rsidDel="00C56B7A">
          <w:rPr>
            <w:rFonts w:ascii="Times New Roman" w:hAnsi="Times New Roman" w:cs="Times New Roman"/>
            <w:sz w:val="21"/>
            <w:szCs w:val="21"/>
          </w:rPr>
          <w:delText xml:space="preserve">can </w:delText>
        </w:r>
      </w:del>
      <w:ins w:id="805" w:author="Patrick M." w:date="2020-04-11T16:40:00Z">
        <w:r w:rsidR="00C56B7A">
          <w:rPr>
            <w:rFonts w:ascii="Times New Roman" w:hAnsi="Times New Roman" w:cs="Times New Roman"/>
            <w:sz w:val="21"/>
            <w:szCs w:val="21"/>
          </w:rPr>
          <w:t xml:space="preserve">will </w:t>
        </w:r>
      </w:ins>
      <w:r w:rsidRPr="00FF5AD4">
        <w:rPr>
          <w:rFonts w:ascii="Times New Roman" w:hAnsi="Times New Roman" w:cs="Times New Roman"/>
          <w:sz w:val="21"/>
          <w:szCs w:val="21"/>
        </w:rPr>
        <w:t xml:space="preserve">feel it necessary to learn </w:t>
      </w:r>
      <w:del w:id="806" w:author="Patrick M." w:date="2020-04-11T16:40:00Z">
        <w:r w:rsidRPr="00FF5AD4" w:rsidDel="00C56B7A">
          <w:rPr>
            <w:rFonts w:ascii="Times New Roman" w:hAnsi="Times New Roman" w:cs="Times New Roman"/>
            <w:sz w:val="21"/>
            <w:szCs w:val="21"/>
          </w:rPr>
          <w:delText xml:space="preserve">those </w:delText>
        </w:r>
      </w:del>
      <w:ins w:id="807" w:author="Patrick M." w:date="2020-04-11T16:40:00Z">
        <w:r w:rsidR="00C56B7A">
          <w:rPr>
            <w:rFonts w:ascii="Times New Roman" w:hAnsi="Times New Roman" w:cs="Times New Roman"/>
            <w:sz w:val="21"/>
            <w:szCs w:val="21"/>
          </w:rPr>
          <w:t xml:space="preserve">and apply that </w:t>
        </w:r>
      </w:ins>
      <w:del w:id="808" w:author="Patrick M." w:date="2020-04-11T16:40:00Z">
        <w:r w:rsidRPr="00FF5AD4" w:rsidDel="00C56B7A">
          <w:rPr>
            <w:rFonts w:ascii="Times New Roman" w:hAnsi="Times New Roman" w:cs="Times New Roman"/>
            <w:sz w:val="21"/>
            <w:szCs w:val="21"/>
          </w:rPr>
          <w:delText xml:space="preserve">pieces of </w:delText>
        </w:r>
      </w:del>
      <w:r w:rsidRPr="00FF5AD4">
        <w:rPr>
          <w:rFonts w:ascii="Times New Roman" w:hAnsi="Times New Roman" w:cs="Times New Roman"/>
          <w:sz w:val="21"/>
          <w:szCs w:val="21"/>
        </w:rPr>
        <w:t xml:space="preserve">knowledge. Suppose high school students worked at </w:t>
      </w:r>
      <w:del w:id="809" w:author="Patrick M." w:date="2020-04-11T16:40:00Z">
        <w:r w:rsidRPr="00FF5AD4" w:rsidDel="00C56B7A">
          <w:rPr>
            <w:rFonts w:ascii="Times New Roman" w:hAnsi="Times New Roman" w:cs="Times New Roman"/>
            <w:sz w:val="21"/>
            <w:szCs w:val="21"/>
          </w:rPr>
          <w:delText xml:space="preserve">the </w:delText>
        </w:r>
      </w:del>
      <w:ins w:id="810" w:author="Patrick M." w:date="2020-04-11T16:40:00Z">
        <w:r w:rsidR="00C56B7A">
          <w:rPr>
            <w:rFonts w:ascii="Times New Roman" w:hAnsi="Times New Roman" w:cs="Times New Roman"/>
            <w:sz w:val="21"/>
            <w:szCs w:val="21"/>
          </w:rPr>
          <w:t xml:space="preserve">a </w:t>
        </w:r>
      </w:ins>
      <w:r w:rsidRPr="00FF5AD4">
        <w:rPr>
          <w:rFonts w:ascii="Times New Roman" w:hAnsi="Times New Roman" w:cs="Times New Roman"/>
          <w:sz w:val="21"/>
          <w:szCs w:val="21"/>
        </w:rPr>
        <w:t>convenience store</w:t>
      </w:r>
      <w:del w:id="811" w:author="Patrick M." w:date="2020-04-11T16:40:00Z">
        <w:r w:rsidRPr="00FF5AD4" w:rsidDel="00C56B7A">
          <w:rPr>
            <w:rFonts w:ascii="Times New Roman" w:hAnsi="Times New Roman" w:cs="Times New Roman"/>
            <w:sz w:val="21"/>
            <w:szCs w:val="21"/>
          </w:rPr>
          <w:delText xml:space="preserve">, </w:delText>
        </w:r>
      </w:del>
      <w:ins w:id="812" w:author="Patrick M." w:date="2020-04-11T16:40:00Z">
        <w:r w:rsidR="00C56B7A">
          <w:rPr>
            <w:rFonts w:ascii="Times New Roman" w:hAnsi="Times New Roman" w:cs="Times New Roman"/>
            <w:sz w:val="21"/>
            <w:szCs w:val="21"/>
          </w:rPr>
          <w:t>.</w:t>
        </w:r>
        <w:r w:rsidR="00C56B7A" w:rsidRPr="00FF5AD4">
          <w:rPr>
            <w:rFonts w:ascii="Times New Roman" w:hAnsi="Times New Roman" w:cs="Times New Roman"/>
            <w:sz w:val="21"/>
            <w:szCs w:val="21"/>
          </w:rPr>
          <w:t xml:space="preserve"> </w:t>
        </w:r>
      </w:ins>
      <w:del w:id="813" w:author="Patrick M." w:date="2020-04-11T16:40:00Z">
        <w:r w:rsidRPr="00FF5AD4" w:rsidDel="00C56B7A">
          <w:rPr>
            <w:rFonts w:ascii="Times New Roman" w:hAnsi="Times New Roman" w:cs="Times New Roman"/>
            <w:sz w:val="21"/>
            <w:szCs w:val="21"/>
          </w:rPr>
          <w:delText xml:space="preserve">they </w:delText>
        </w:r>
      </w:del>
      <w:ins w:id="814" w:author="Patrick M." w:date="2020-04-11T16:40:00Z">
        <w:r w:rsidR="00C56B7A">
          <w:rPr>
            <w:rFonts w:ascii="Times New Roman" w:hAnsi="Times New Roman" w:cs="Times New Roman"/>
            <w:sz w:val="21"/>
            <w:szCs w:val="21"/>
          </w:rPr>
          <w:t>T</w:t>
        </w:r>
        <w:r w:rsidR="00C56B7A" w:rsidRPr="00FF5AD4">
          <w:rPr>
            <w:rFonts w:ascii="Times New Roman" w:hAnsi="Times New Roman" w:cs="Times New Roman"/>
            <w:sz w:val="21"/>
            <w:szCs w:val="21"/>
          </w:rPr>
          <w:t xml:space="preserve">hey </w:t>
        </w:r>
      </w:ins>
      <w:r w:rsidRPr="00FF5AD4">
        <w:rPr>
          <w:rFonts w:ascii="Times New Roman" w:hAnsi="Times New Roman" w:cs="Times New Roman"/>
          <w:sz w:val="21"/>
          <w:szCs w:val="21"/>
        </w:rPr>
        <w:t>would see many immigrant workers</w:t>
      </w:r>
      <w:del w:id="815" w:author="Patrick M." w:date="2020-04-11T16:40:00Z">
        <w:r w:rsidRPr="00FF5AD4" w:rsidDel="00C56B7A">
          <w:rPr>
            <w:rFonts w:ascii="Times New Roman" w:hAnsi="Times New Roman" w:cs="Times New Roman"/>
            <w:sz w:val="21"/>
            <w:szCs w:val="21"/>
          </w:rPr>
          <w:delText xml:space="preserve">. </w:delText>
        </w:r>
      </w:del>
      <w:ins w:id="816" w:author="Patrick M." w:date="2020-04-11T16:40:00Z">
        <w:r w:rsidR="00C56B7A">
          <w:rPr>
            <w:rFonts w:ascii="Times New Roman" w:hAnsi="Times New Roman" w:cs="Times New Roman"/>
            <w:sz w:val="21"/>
            <w:szCs w:val="21"/>
          </w:rPr>
          <w:t xml:space="preserve"> and</w:t>
        </w:r>
        <w:r w:rsidR="00C56B7A" w:rsidRPr="00FF5AD4">
          <w:rPr>
            <w:rFonts w:ascii="Times New Roman" w:hAnsi="Times New Roman" w:cs="Times New Roman"/>
            <w:sz w:val="21"/>
            <w:szCs w:val="21"/>
          </w:rPr>
          <w:t xml:space="preserve"> </w:t>
        </w:r>
      </w:ins>
      <w:del w:id="817" w:author="Patrick M." w:date="2020-04-11T16:40:00Z">
        <w:r w:rsidRPr="00FF5AD4" w:rsidDel="00C56B7A">
          <w:rPr>
            <w:rFonts w:ascii="Times New Roman" w:hAnsi="Times New Roman" w:cs="Times New Roman"/>
            <w:sz w:val="21"/>
            <w:szCs w:val="21"/>
          </w:rPr>
          <w:delText xml:space="preserve">They </w:delText>
        </w:r>
      </w:del>
      <w:ins w:id="818" w:author="Patrick M." w:date="2020-04-11T16:40:00Z">
        <w:r w:rsidR="00C56B7A">
          <w:rPr>
            <w:rFonts w:ascii="Times New Roman" w:hAnsi="Times New Roman" w:cs="Times New Roman"/>
            <w:sz w:val="21"/>
            <w:szCs w:val="21"/>
          </w:rPr>
          <w:t>t</w:t>
        </w:r>
        <w:r w:rsidR="00C56B7A" w:rsidRPr="00FF5AD4">
          <w:rPr>
            <w:rFonts w:ascii="Times New Roman" w:hAnsi="Times New Roman" w:cs="Times New Roman"/>
            <w:sz w:val="21"/>
            <w:szCs w:val="21"/>
          </w:rPr>
          <w:t xml:space="preserve">hey </w:t>
        </w:r>
      </w:ins>
      <w:del w:id="819" w:author="Patrick M." w:date="2020-04-11T16:40:00Z">
        <w:r w:rsidRPr="00FF5AD4" w:rsidDel="00C56B7A">
          <w:rPr>
            <w:rFonts w:ascii="Times New Roman" w:hAnsi="Times New Roman" w:cs="Times New Roman"/>
            <w:sz w:val="21"/>
            <w:szCs w:val="21"/>
          </w:rPr>
          <w:delText xml:space="preserve">can </w:delText>
        </w:r>
      </w:del>
      <w:ins w:id="820" w:author="Patrick M." w:date="2020-04-11T16:40:00Z">
        <w:r w:rsidR="00C56B7A">
          <w:rPr>
            <w:rFonts w:ascii="Times New Roman" w:hAnsi="Times New Roman" w:cs="Times New Roman"/>
            <w:sz w:val="21"/>
            <w:szCs w:val="21"/>
          </w:rPr>
          <w:t xml:space="preserve">would </w:t>
        </w:r>
      </w:ins>
      <w:r w:rsidRPr="00FF5AD4">
        <w:rPr>
          <w:rFonts w:ascii="Times New Roman" w:hAnsi="Times New Roman" w:cs="Times New Roman"/>
          <w:sz w:val="21"/>
          <w:szCs w:val="21"/>
        </w:rPr>
        <w:t xml:space="preserve">talk with </w:t>
      </w:r>
      <w:ins w:id="821" w:author="Patrick M." w:date="2020-04-11T16:41:00Z">
        <w:r w:rsidR="00C56B7A">
          <w:rPr>
            <w:rFonts w:ascii="Times New Roman" w:hAnsi="Times New Roman" w:cs="Times New Roman"/>
            <w:sz w:val="21"/>
            <w:szCs w:val="21"/>
          </w:rPr>
          <w:t xml:space="preserve">many of </w:t>
        </w:r>
      </w:ins>
      <w:r w:rsidRPr="00FF5AD4">
        <w:rPr>
          <w:rFonts w:ascii="Times New Roman" w:hAnsi="Times New Roman" w:cs="Times New Roman"/>
          <w:sz w:val="21"/>
          <w:szCs w:val="21"/>
        </w:rPr>
        <w:t xml:space="preserve">them in English. </w:t>
      </w:r>
      <w:commentRangeStart w:id="822"/>
      <w:r w:rsidRPr="00FF5AD4">
        <w:rPr>
          <w:rFonts w:ascii="Times New Roman" w:hAnsi="Times New Roman" w:cs="Times New Roman"/>
          <w:sz w:val="21"/>
          <w:szCs w:val="21"/>
        </w:rPr>
        <w:t>Those real experience</w:t>
      </w:r>
      <w:ins w:id="823" w:author="Patrick M." w:date="2020-04-11T16:41:00Z">
        <w:r w:rsidR="00C56B7A">
          <w:rPr>
            <w:rFonts w:ascii="Times New Roman" w:hAnsi="Times New Roman" w:cs="Times New Roman"/>
            <w:sz w:val="21"/>
            <w:szCs w:val="21"/>
          </w:rPr>
          <w:t>s</w:t>
        </w:r>
      </w:ins>
      <w:r w:rsidRPr="00FF5AD4">
        <w:rPr>
          <w:rFonts w:ascii="Times New Roman" w:hAnsi="Times New Roman" w:cs="Times New Roman"/>
          <w:sz w:val="21"/>
          <w:szCs w:val="21"/>
        </w:rPr>
        <w:t xml:space="preserve"> can give them the motivation to </w:t>
      </w:r>
      <w:ins w:id="824" w:author="Patrick M." w:date="2020-04-11T16:41:00Z">
        <w:r w:rsidR="00C56B7A">
          <w:rPr>
            <w:rFonts w:ascii="Times New Roman" w:hAnsi="Times New Roman" w:cs="Times New Roman"/>
            <w:sz w:val="21"/>
            <w:szCs w:val="21"/>
          </w:rPr>
          <w:t xml:space="preserve">utilize English classes </w:t>
        </w:r>
      </w:ins>
      <w:del w:id="825" w:author="Patrick M." w:date="2020-04-11T16:41:00Z">
        <w:r w:rsidRPr="00FF5AD4" w:rsidDel="00C56B7A">
          <w:rPr>
            <w:rFonts w:ascii="Times New Roman" w:hAnsi="Times New Roman" w:cs="Times New Roman"/>
            <w:sz w:val="21"/>
            <w:szCs w:val="21"/>
          </w:rPr>
          <w:delText xml:space="preserve">do </w:delText>
        </w:r>
      </w:del>
      <w:r w:rsidRPr="00FF5AD4">
        <w:rPr>
          <w:rFonts w:ascii="Times New Roman" w:hAnsi="Times New Roman" w:cs="Times New Roman"/>
          <w:sz w:val="21"/>
          <w:szCs w:val="21"/>
        </w:rPr>
        <w:t xml:space="preserve">more in school. </w:t>
      </w:r>
      <w:commentRangeEnd w:id="822"/>
      <w:r w:rsidR="00745A2E">
        <w:rPr>
          <w:rStyle w:val="CommentReference"/>
          <w:rFonts w:asciiTheme="minorHAnsi" w:eastAsiaTheme="minorEastAsia" w:hAnsiTheme="minorHAnsi" w:cstheme="minorBidi"/>
          <w:kern w:val="2"/>
          <w:lang w:val="en-GB" w:eastAsia="ja-JP"/>
        </w:rPr>
        <w:commentReference w:id="822"/>
      </w:r>
      <w:r w:rsidRPr="00FF5AD4">
        <w:rPr>
          <w:rFonts w:ascii="Times New Roman" w:hAnsi="Times New Roman" w:cs="Times New Roman"/>
          <w:sz w:val="21"/>
          <w:szCs w:val="21"/>
        </w:rPr>
        <w:t xml:space="preserve">This is very important because </w:t>
      </w:r>
      <w:del w:id="826" w:author="Patrick M." w:date="2020-04-11T16:41:00Z">
        <w:r w:rsidRPr="00FF5AD4" w:rsidDel="00C56B7A">
          <w:rPr>
            <w:rFonts w:ascii="Times New Roman" w:hAnsi="Times New Roman" w:cs="Times New Roman"/>
            <w:sz w:val="21"/>
            <w:szCs w:val="21"/>
          </w:rPr>
          <w:delText xml:space="preserve">the </w:delText>
        </w:r>
      </w:del>
      <w:ins w:id="827" w:author="Patrick M." w:date="2020-04-11T16:41:00Z">
        <w:r w:rsidR="00C56B7A">
          <w:rPr>
            <w:rFonts w:ascii="Times New Roman" w:hAnsi="Times New Roman" w:cs="Times New Roman"/>
            <w:sz w:val="21"/>
            <w:szCs w:val="21"/>
          </w:rPr>
          <w:t xml:space="preserve">a </w:t>
        </w:r>
      </w:ins>
      <w:r w:rsidRPr="00FF5AD4">
        <w:rPr>
          <w:rFonts w:ascii="Times New Roman" w:hAnsi="Times New Roman" w:cs="Times New Roman"/>
          <w:sz w:val="21"/>
          <w:szCs w:val="21"/>
        </w:rPr>
        <w:t xml:space="preserve">part-time job is the only way for high school students to experience what is </w:t>
      </w:r>
      <w:commentRangeStart w:id="828"/>
      <w:del w:id="829" w:author="Patrick M." w:date="2020-04-11T16:41:00Z">
        <w:r w:rsidRPr="00FF5AD4" w:rsidDel="00C56B7A">
          <w:rPr>
            <w:rFonts w:ascii="Times New Roman" w:hAnsi="Times New Roman" w:cs="Times New Roman"/>
            <w:sz w:val="21"/>
            <w:szCs w:val="21"/>
          </w:rPr>
          <w:delText xml:space="preserve">going </w:delText>
        </w:r>
      </w:del>
      <w:ins w:id="830" w:author="Patrick M." w:date="2020-04-11T16:41:00Z">
        <w:r w:rsidR="00C56B7A">
          <w:rPr>
            <w:rFonts w:ascii="Times New Roman" w:hAnsi="Times New Roman" w:cs="Times New Roman"/>
            <w:sz w:val="21"/>
            <w:szCs w:val="21"/>
          </w:rPr>
          <w:t xml:space="preserve">occurring </w:t>
        </w:r>
      </w:ins>
      <w:del w:id="831" w:author="Patrick M." w:date="2020-04-11T16:41:00Z">
        <w:r w:rsidRPr="00FF5AD4" w:rsidDel="00C56B7A">
          <w:rPr>
            <w:rFonts w:ascii="Times New Roman" w:hAnsi="Times New Roman" w:cs="Times New Roman"/>
            <w:sz w:val="21"/>
            <w:szCs w:val="21"/>
          </w:rPr>
          <w:delText xml:space="preserve">on </w:delText>
        </w:r>
      </w:del>
      <w:commentRangeEnd w:id="828"/>
      <w:r w:rsidR="00745A2E">
        <w:rPr>
          <w:rStyle w:val="CommentReference"/>
          <w:rFonts w:asciiTheme="minorHAnsi" w:eastAsiaTheme="minorEastAsia" w:hAnsiTheme="minorHAnsi" w:cstheme="minorBidi"/>
          <w:kern w:val="2"/>
          <w:lang w:val="en-GB" w:eastAsia="ja-JP"/>
        </w:rPr>
        <w:commentReference w:id="828"/>
      </w:r>
      <w:r w:rsidRPr="00FF5AD4">
        <w:rPr>
          <w:rFonts w:ascii="Times New Roman" w:hAnsi="Times New Roman" w:cs="Times New Roman"/>
          <w:sz w:val="21"/>
          <w:szCs w:val="21"/>
        </w:rPr>
        <w:t xml:space="preserve">in society and why they need to learn </w:t>
      </w:r>
      <w:del w:id="832" w:author="Patrick M." w:date="2020-04-11T16:42:00Z">
        <w:r w:rsidRPr="00FF5AD4" w:rsidDel="00C56B7A">
          <w:rPr>
            <w:rFonts w:ascii="Times New Roman" w:hAnsi="Times New Roman" w:cs="Times New Roman"/>
            <w:sz w:val="21"/>
            <w:szCs w:val="21"/>
          </w:rPr>
          <w:delText xml:space="preserve">those </w:delText>
        </w:r>
      </w:del>
      <w:r w:rsidRPr="00FF5AD4">
        <w:rPr>
          <w:rFonts w:ascii="Times New Roman" w:hAnsi="Times New Roman" w:cs="Times New Roman"/>
          <w:sz w:val="21"/>
          <w:szCs w:val="21"/>
        </w:rPr>
        <w:t xml:space="preserve">academic subjects. For </w:t>
      </w:r>
      <w:del w:id="833" w:author="Patrick M." w:date="2020-04-11T16:42:00Z">
        <w:r w:rsidRPr="00FF5AD4" w:rsidDel="00C56B7A">
          <w:rPr>
            <w:rFonts w:ascii="Times New Roman" w:hAnsi="Times New Roman" w:cs="Times New Roman"/>
            <w:sz w:val="21"/>
            <w:szCs w:val="21"/>
          </w:rPr>
          <w:delText xml:space="preserve">those </w:delText>
        </w:r>
      </w:del>
      <w:ins w:id="834" w:author="Patrick M." w:date="2020-04-11T16:42:00Z">
        <w:r w:rsidR="00C56B7A">
          <w:rPr>
            <w:rFonts w:ascii="Times New Roman" w:hAnsi="Times New Roman" w:cs="Times New Roman"/>
            <w:sz w:val="21"/>
            <w:szCs w:val="21"/>
          </w:rPr>
          <w:t xml:space="preserve">these </w:t>
        </w:r>
      </w:ins>
      <w:r w:rsidRPr="00FF5AD4">
        <w:rPr>
          <w:rFonts w:ascii="Times New Roman" w:hAnsi="Times New Roman" w:cs="Times New Roman"/>
          <w:sz w:val="21"/>
          <w:szCs w:val="21"/>
        </w:rPr>
        <w:t>reasons, high school students should have a part-time job. Thank you.</w:t>
      </w:r>
    </w:p>
    <w:p w14:paraId="5FF894C8" w14:textId="77777777" w:rsidR="000C7634" w:rsidRPr="00FF5AD4" w:rsidRDefault="000C7634">
      <w:pPr>
        <w:widowControl/>
        <w:jc w:val="left"/>
        <w:rPr>
          <w:rFonts w:ascii="Times New Roman" w:hAnsi="Times New Roman" w:cs="Times New Roman"/>
          <w:szCs w:val="21"/>
        </w:rPr>
      </w:pPr>
    </w:p>
    <w:p w14:paraId="5E70A15C" w14:textId="77777777" w:rsidR="000C7634" w:rsidRPr="00FF5AD4" w:rsidRDefault="000C7634">
      <w:pPr>
        <w:rPr>
          <w:rFonts w:ascii="Times New Roman" w:hAnsi="Times New Roman" w:cs="Times New Roman"/>
          <w:szCs w:val="21"/>
        </w:rPr>
      </w:pPr>
    </w:p>
    <w:p w14:paraId="21EB250F" w14:textId="77777777" w:rsidR="000C7634" w:rsidRPr="00FF5AD4" w:rsidRDefault="000C7634">
      <w:pPr>
        <w:widowControl/>
        <w:jc w:val="left"/>
        <w:rPr>
          <w:rFonts w:ascii="Times New Roman" w:hAnsi="Times New Roman" w:cs="Times New Roman"/>
          <w:szCs w:val="21"/>
        </w:rPr>
      </w:pPr>
      <w:r w:rsidRPr="00FF5AD4">
        <w:rPr>
          <w:rFonts w:ascii="Times New Roman" w:hAnsi="Times New Roman" w:cs="Times New Roman"/>
          <w:szCs w:val="21"/>
        </w:rPr>
        <w:br w:type="page"/>
      </w:r>
    </w:p>
    <w:p w14:paraId="54F973BC" w14:textId="77777777" w:rsidR="00EB44A0" w:rsidRPr="00FF5AD4" w:rsidRDefault="00EB44A0">
      <w:pPr>
        <w:rPr>
          <w:rFonts w:ascii="Times New Roman" w:hAnsi="Times New Roman" w:cs="Times New Roman"/>
          <w:szCs w:val="21"/>
        </w:rPr>
      </w:pPr>
      <w:r w:rsidRPr="00FF5AD4">
        <w:rPr>
          <w:rFonts w:ascii="Times New Roman" w:hAnsi="Times New Roman" w:cs="Times New Roman"/>
          <w:szCs w:val="21"/>
        </w:rPr>
        <w:lastRenderedPageBreak/>
        <w:t>5 (</w:t>
      </w:r>
      <w:r w:rsidR="00DD181A" w:rsidRPr="00FF5AD4">
        <w:rPr>
          <w:rFonts w:ascii="Times New Roman" w:hAnsi="Times New Roman" w:cs="Times New Roman"/>
          <w:szCs w:val="21"/>
        </w:rPr>
        <w:t>458</w:t>
      </w:r>
      <w:r w:rsidRPr="00FF5AD4">
        <w:rPr>
          <w:rFonts w:ascii="Times New Roman" w:hAnsi="Times New Roman" w:cs="Times New Roman"/>
          <w:szCs w:val="21"/>
        </w:rPr>
        <w:t xml:space="preserve"> words)</w:t>
      </w:r>
    </w:p>
    <w:p w14:paraId="00D9D17C" w14:textId="77777777" w:rsidR="00EB44A0" w:rsidRPr="00FF5AD4" w:rsidRDefault="00EB44A0">
      <w:pPr>
        <w:rPr>
          <w:rFonts w:ascii="Times New Roman" w:hAnsi="Times New Roman" w:cs="Times New Roman"/>
          <w:szCs w:val="21"/>
        </w:rPr>
      </w:pPr>
    </w:p>
    <w:p w14:paraId="3F4641E3" w14:textId="77777777" w:rsidR="00924C07" w:rsidRPr="00FF5AD4" w:rsidRDefault="00924C07">
      <w:pPr>
        <w:rPr>
          <w:rFonts w:ascii="Times New Roman" w:hAnsi="Times New Roman" w:cs="Times New Roman"/>
          <w:szCs w:val="21"/>
        </w:rPr>
      </w:pPr>
    </w:p>
    <w:p w14:paraId="055A7205" w14:textId="2922B9E0" w:rsidR="000859E9" w:rsidRPr="00FF5AD4" w:rsidRDefault="000859E9" w:rsidP="000859E9">
      <w:pPr>
        <w:widowControl/>
        <w:rPr>
          <w:rFonts w:ascii="Times New Roman" w:hAnsi="Times New Roman" w:cs="Times New Roman"/>
          <w:szCs w:val="21"/>
        </w:rPr>
      </w:pPr>
      <w:r w:rsidRPr="00FF5AD4">
        <w:rPr>
          <w:rFonts w:ascii="Times New Roman" w:hAnsi="Times New Roman" w:cs="Times New Roman"/>
          <w:szCs w:val="21"/>
        </w:rPr>
        <w:t>Hello everyone. Today’s topic is “High school students should have part-</w:t>
      </w:r>
      <w:commentRangeStart w:id="835"/>
      <w:r w:rsidRPr="00FF5AD4">
        <w:rPr>
          <w:rFonts w:ascii="Times New Roman" w:hAnsi="Times New Roman" w:cs="Times New Roman"/>
          <w:szCs w:val="21"/>
        </w:rPr>
        <w:t xml:space="preserve">time jobs”. </w:t>
      </w:r>
      <w:r w:rsidRPr="00FF5AD4">
        <w:rPr>
          <w:rFonts w:ascii="Times New Roman" w:hAnsi="Times New Roman" w:cs="Times New Roman"/>
          <w:szCs w:val="21"/>
          <w:highlight w:val="yellow"/>
        </w:rPr>
        <w:t xml:space="preserve">We define </w:t>
      </w:r>
      <w:del w:id="836" w:author="Patrick M." w:date="2020-04-11T13:29:00Z">
        <w:r w:rsidRPr="00FF5AD4" w:rsidDel="00295E49">
          <w:rPr>
            <w:rFonts w:ascii="Times New Roman" w:hAnsi="Times New Roman" w:cs="Times New Roman"/>
            <w:szCs w:val="21"/>
            <w:highlight w:val="yellow"/>
          </w:rPr>
          <w:delText xml:space="preserve">that </w:delText>
        </w:r>
      </w:del>
      <w:r w:rsidRPr="00FF5AD4">
        <w:rPr>
          <w:rFonts w:ascii="Times New Roman" w:hAnsi="Times New Roman" w:cs="Times New Roman"/>
          <w:szCs w:val="21"/>
          <w:highlight w:val="yellow"/>
        </w:rPr>
        <w:t xml:space="preserve">the frequency of </w:t>
      </w:r>
      <w:del w:id="837" w:author="Patrick M." w:date="2020-04-11T13:29:00Z">
        <w:r w:rsidRPr="00FF5AD4" w:rsidDel="00295E49">
          <w:rPr>
            <w:rFonts w:ascii="Times New Roman" w:hAnsi="Times New Roman" w:cs="Times New Roman"/>
            <w:szCs w:val="21"/>
            <w:highlight w:val="yellow"/>
          </w:rPr>
          <w:delText xml:space="preserve">the </w:delText>
        </w:r>
      </w:del>
      <w:ins w:id="838" w:author="Patrick M." w:date="2020-04-11T13:29:00Z">
        <w:r w:rsidR="00295E49">
          <w:rPr>
            <w:rFonts w:ascii="Times New Roman" w:hAnsi="Times New Roman" w:cs="Times New Roman"/>
            <w:szCs w:val="21"/>
            <w:highlight w:val="yellow"/>
          </w:rPr>
          <w:t xml:space="preserve">a </w:t>
        </w:r>
      </w:ins>
      <w:r w:rsidRPr="00FF5AD4">
        <w:rPr>
          <w:rFonts w:ascii="Times New Roman" w:hAnsi="Times New Roman" w:cs="Times New Roman"/>
          <w:szCs w:val="21"/>
          <w:highlight w:val="yellow"/>
        </w:rPr>
        <w:t xml:space="preserve">part-time </w:t>
      </w:r>
      <w:del w:id="839" w:author="Patrick M." w:date="2020-04-11T13:29:00Z">
        <w:r w:rsidRPr="00FF5AD4" w:rsidDel="00295E49">
          <w:rPr>
            <w:rFonts w:ascii="Times New Roman" w:hAnsi="Times New Roman" w:cs="Times New Roman"/>
            <w:szCs w:val="21"/>
            <w:highlight w:val="yellow"/>
          </w:rPr>
          <w:delText xml:space="preserve">jobs </w:delText>
        </w:r>
      </w:del>
      <w:ins w:id="840" w:author="Patrick M." w:date="2020-04-11T13:29:00Z">
        <w:r w:rsidR="00295E49" w:rsidRPr="00FF5AD4">
          <w:rPr>
            <w:rFonts w:ascii="Times New Roman" w:hAnsi="Times New Roman" w:cs="Times New Roman"/>
            <w:szCs w:val="21"/>
            <w:highlight w:val="yellow"/>
          </w:rPr>
          <w:t xml:space="preserve">job </w:t>
        </w:r>
      </w:ins>
      <w:del w:id="841" w:author="Patrick M." w:date="2020-04-11T13:29:00Z">
        <w:r w:rsidRPr="00FF5AD4" w:rsidDel="00295E49">
          <w:rPr>
            <w:rFonts w:ascii="Times New Roman" w:hAnsi="Times New Roman" w:cs="Times New Roman"/>
            <w:szCs w:val="21"/>
            <w:highlight w:val="yellow"/>
          </w:rPr>
          <w:delText xml:space="preserve">can </w:delText>
        </w:r>
      </w:del>
      <w:ins w:id="842" w:author="Patrick M." w:date="2020-04-11T13:29:00Z">
        <w:r w:rsidR="00295E49">
          <w:rPr>
            <w:rFonts w:ascii="Times New Roman" w:hAnsi="Times New Roman" w:cs="Times New Roman"/>
            <w:szCs w:val="21"/>
            <w:highlight w:val="yellow"/>
          </w:rPr>
          <w:t xml:space="preserve">as one that can </w:t>
        </w:r>
      </w:ins>
      <w:r w:rsidRPr="00FF5AD4">
        <w:rPr>
          <w:rFonts w:ascii="Times New Roman" w:hAnsi="Times New Roman" w:cs="Times New Roman"/>
          <w:szCs w:val="21"/>
          <w:highlight w:val="yellow"/>
        </w:rPr>
        <w:t>be deci</w:t>
      </w:r>
      <w:r w:rsidR="00C47294" w:rsidRPr="00FF5AD4">
        <w:rPr>
          <w:rFonts w:ascii="Times New Roman" w:hAnsi="Times New Roman" w:cs="Times New Roman"/>
          <w:szCs w:val="21"/>
          <w:highlight w:val="yellow"/>
        </w:rPr>
        <w:t>ded by each high school student</w:t>
      </w:r>
      <w:r w:rsidRPr="00FF5AD4">
        <w:rPr>
          <w:rFonts w:ascii="Times New Roman" w:hAnsi="Times New Roman" w:cs="Times New Roman"/>
          <w:szCs w:val="21"/>
          <w:highlight w:val="yellow"/>
        </w:rPr>
        <w:t xml:space="preserve">. </w:t>
      </w:r>
      <w:r w:rsidR="00C47294" w:rsidRPr="00FF5AD4">
        <w:rPr>
          <w:rFonts w:ascii="Times New Roman" w:hAnsi="Times New Roman" w:cs="Times New Roman"/>
          <w:szCs w:val="21"/>
          <w:highlight w:val="yellow"/>
        </w:rPr>
        <w:t xml:space="preserve">For example, some students </w:t>
      </w:r>
      <w:ins w:id="843" w:author="Patrick M." w:date="2020-04-11T13:30:00Z">
        <w:r w:rsidR="00295E49">
          <w:rPr>
            <w:rFonts w:ascii="Times New Roman" w:hAnsi="Times New Roman" w:cs="Times New Roman"/>
            <w:szCs w:val="21"/>
            <w:highlight w:val="yellow"/>
          </w:rPr>
          <w:t xml:space="preserve">may </w:t>
        </w:r>
      </w:ins>
      <w:r w:rsidR="00C47294" w:rsidRPr="00FF5AD4">
        <w:rPr>
          <w:rFonts w:ascii="Times New Roman" w:hAnsi="Times New Roman" w:cs="Times New Roman"/>
          <w:szCs w:val="21"/>
          <w:highlight w:val="yellow"/>
        </w:rPr>
        <w:t>choose to have part-time job</w:t>
      </w:r>
      <w:del w:id="844" w:author="Patrick M." w:date="2020-04-11T13:29:00Z">
        <w:r w:rsidR="00C47294" w:rsidRPr="00FF5AD4" w:rsidDel="00295E49">
          <w:rPr>
            <w:rFonts w:ascii="Times New Roman" w:hAnsi="Times New Roman" w:cs="Times New Roman"/>
            <w:szCs w:val="21"/>
            <w:highlight w:val="yellow"/>
          </w:rPr>
          <w:delText>s</w:delText>
        </w:r>
      </w:del>
      <w:r w:rsidR="00C47294" w:rsidRPr="00FF5AD4">
        <w:rPr>
          <w:rFonts w:ascii="Times New Roman" w:hAnsi="Times New Roman" w:cs="Times New Roman"/>
          <w:szCs w:val="21"/>
          <w:highlight w:val="yellow"/>
        </w:rPr>
        <w:t xml:space="preserve"> three times </w:t>
      </w:r>
      <w:del w:id="845" w:author="Patrick M." w:date="2020-04-11T13:29:00Z">
        <w:r w:rsidR="00C47294" w:rsidRPr="00FF5AD4" w:rsidDel="00295E49">
          <w:rPr>
            <w:rFonts w:ascii="Times New Roman" w:hAnsi="Times New Roman" w:cs="Times New Roman"/>
            <w:szCs w:val="21"/>
            <w:highlight w:val="yellow"/>
          </w:rPr>
          <w:delText xml:space="preserve">in </w:delText>
        </w:r>
      </w:del>
      <w:r w:rsidR="00C47294" w:rsidRPr="00FF5AD4">
        <w:rPr>
          <w:rFonts w:ascii="Times New Roman" w:hAnsi="Times New Roman" w:cs="Times New Roman"/>
          <w:szCs w:val="21"/>
          <w:highlight w:val="yellow"/>
        </w:rPr>
        <w:t xml:space="preserve">a week at </w:t>
      </w:r>
      <w:ins w:id="846" w:author="Patrick M." w:date="2020-04-11T13:29:00Z">
        <w:r w:rsidR="00295E49">
          <w:rPr>
            <w:rFonts w:ascii="Times New Roman" w:hAnsi="Times New Roman" w:cs="Times New Roman"/>
            <w:szCs w:val="21"/>
            <w:highlight w:val="yellow"/>
          </w:rPr>
          <w:t xml:space="preserve">a </w:t>
        </w:r>
      </w:ins>
      <w:r w:rsidR="00C47294" w:rsidRPr="00FF5AD4">
        <w:rPr>
          <w:rFonts w:ascii="Times New Roman" w:hAnsi="Times New Roman" w:cs="Times New Roman"/>
          <w:szCs w:val="21"/>
          <w:highlight w:val="yellow"/>
        </w:rPr>
        <w:t>convenience store</w:t>
      </w:r>
      <w:del w:id="847" w:author="Patrick M." w:date="2020-04-11T13:29:00Z">
        <w:r w:rsidR="00C47294" w:rsidRPr="00FF5AD4" w:rsidDel="00295E49">
          <w:rPr>
            <w:rFonts w:ascii="Times New Roman" w:hAnsi="Times New Roman" w:cs="Times New Roman"/>
            <w:szCs w:val="21"/>
            <w:highlight w:val="yellow"/>
          </w:rPr>
          <w:delText>s</w:delText>
        </w:r>
      </w:del>
      <w:r w:rsidR="00C47294" w:rsidRPr="00FF5AD4">
        <w:rPr>
          <w:rFonts w:ascii="Times New Roman" w:hAnsi="Times New Roman" w:cs="Times New Roman"/>
          <w:szCs w:val="21"/>
          <w:highlight w:val="yellow"/>
        </w:rPr>
        <w:t xml:space="preserve">. </w:t>
      </w:r>
      <w:del w:id="848" w:author="Patrick M." w:date="2020-04-11T13:30:00Z">
        <w:r w:rsidR="00C47294" w:rsidRPr="00FF5AD4" w:rsidDel="00295E49">
          <w:rPr>
            <w:rFonts w:ascii="Times New Roman" w:hAnsi="Times New Roman" w:cs="Times New Roman"/>
            <w:szCs w:val="21"/>
            <w:highlight w:val="yellow"/>
          </w:rPr>
          <w:delText xml:space="preserve">Another </w:delText>
        </w:r>
      </w:del>
      <w:ins w:id="849" w:author="Patrick M." w:date="2020-04-11T13:30:00Z">
        <w:r w:rsidR="00295E49">
          <w:rPr>
            <w:rFonts w:ascii="Times New Roman" w:hAnsi="Times New Roman" w:cs="Times New Roman"/>
            <w:szCs w:val="21"/>
            <w:highlight w:val="yellow"/>
          </w:rPr>
          <w:t xml:space="preserve">Other </w:t>
        </w:r>
      </w:ins>
      <w:r w:rsidR="00C47294" w:rsidRPr="00FF5AD4">
        <w:rPr>
          <w:rFonts w:ascii="Times New Roman" w:hAnsi="Times New Roman" w:cs="Times New Roman"/>
          <w:szCs w:val="21"/>
          <w:highlight w:val="yellow"/>
        </w:rPr>
        <w:t>student</w:t>
      </w:r>
      <w:ins w:id="850" w:author="Patrick M." w:date="2020-04-11T13:30:00Z">
        <w:r w:rsidR="00295E49">
          <w:rPr>
            <w:rFonts w:ascii="Times New Roman" w:hAnsi="Times New Roman" w:cs="Times New Roman"/>
            <w:szCs w:val="21"/>
            <w:highlight w:val="yellow"/>
          </w:rPr>
          <w:t>s</w:t>
        </w:r>
      </w:ins>
      <w:r w:rsidR="00C47294" w:rsidRPr="00FF5AD4">
        <w:rPr>
          <w:rFonts w:ascii="Times New Roman" w:hAnsi="Times New Roman" w:cs="Times New Roman"/>
          <w:szCs w:val="21"/>
          <w:highlight w:val="yellow"/>
        </w:rPr>
        <w:t xml:space="preserve"> </w:t>
      </w:r>
      <w:ins w:id="851" w:author="Patrick M." w:date="2020-04-11T13:30:00Z">
        <w:r w:rsidR="00295E49">
          <w:rPr>
            <w:rFonts w:ascii="Times New Roman" w:hAnsi="Times New Roman" w:cs="Times New Roman"/>
            <w:szCs w:val="21"/>
            <w:highlight w:val="yellow"/>
          </w:rPr>
          <w:t xml:space="preserve">may </w:t>
        </w:r>
      </w:ins>
      <w:r w:rsidR="00C47294" w:rsidRPr="00FF5AD4">
        <w:rPr>
          <w:rFonts w:ascii="Times New Roman" w:hAnsi="Times New Roman" w:cs="Times New Roman"/>
          <w:szCs w:val="21"/>
          <w:highlight w:val="yellow"/>
        </w:rPr>
        <w:t>choose</w:t>
      </w:r>
      <w:del w:id="852" w:author="Patrick M." w:date="2020-04-11T13:30:00Z">
        <w:r w:rsidR="00C47294" w:rsidRPr="00FF5AD4" w:rsidDel="00295E49">
          <w:rPr>
            <w:rFonts w:ascii="Times New Roman" w:hAnsi="Times New Roman" w:cs="Times New Roman"/>
            <w:szCs w:val="21"/>
            <w:highlight w:val="yellow"/>
          </w:rPr>
          <w:delText>s</w:delText>
        </w:r>
      </w:del>
      <w:r w:rsidR="00C47294" w:rsidRPr="00FF5AD4">
        <w:rPr>
          <w:rFonts w:ascii="Times New Roman" w:hAnsi="Times New Roman" w:cs="Times New Roman"/>
          <w:szCs w:val="21"/>
          <w:highlight w:val="yellow"/>
        </w:rPr>
        <w:t xml:space="preserve"> to have </w:t>
      </w:r>
      <w:ins w:id="853" w:author="Patrick M." w:date="2020-04-11T13:30:00Z">
        <w:r w:rsidR="00295E49">
          <w:rPr>
            <w:rFonts w:ascii="Times New Roman" w:hAnsi="Times New Roman" w:cs="Times New Roman"/>
            <w:szCs w:val="21"/>
            <w:highlight w:val="yellow"/>
          </w:rPr>
          <w:t xml:space="preserve">a </w:t>
        </w:r>
      </w:ins>
      <w:r w:rsidR="00C47294" w:rsidRPr="00FF5AD4">
        <w:rPr>
          <w:rFonts w:ascii="Times New Roman" w:hAnsi="Times New Roman" w:cs="Times New Roman"/>
          <w:szCs w:val="21"/>
          <w:highlight w:val="yellow"/>
        </w:rPr>
        <w:t>part-time job</w:t>
      </w:r>
      <w:del w:id="854" w:author="Patrick M." w:date="2020-04-11T13:30:00Z">
        <w:r w:rsidR="00C47294" w:rsidRPr="00FF5AD4" w:rsidDel="00295E49">
          <w:rPr>
            <w:rFonts w:ascii="Times New Roman" w:hAnsi="Times New Roman" w:cs="Times New Roman"/>
            <w:szCs w:val="21"/>
            <w:highlight w:val="yellow"/>
          </w:rPr>
          <w:delText>s</w:delText>
        </w:r>
      </w:del>
      <w:r w:rsidR="00C47294" w:rsidRPr="00FF5AD4">
        <w:rPr>
          <w:rFonts w:ascii="Times New Roman" w:hAnsi="Times New Roman" w:cs="Times New Roman"/>
          <w:szCs w:val="21"/>
          <w:highlight w:val="yellow"/>
        </w:rPr>
        <w:t xml:space="preserve"> during summer vacation at a restaurant. </w:t>
      </w:r>
      <w:del w:id="855" w:author="Patrick M." w:date="2020-04-11T13:32:00Z">
        <w:r w:rsidR="00C47294" w:rsidRPr="00FF5AD4" w:rsidDel="00155263">
          <w:rPr>
            <w:rFonts w:ascii="Times New Roman" w:hAnsi="Times New Roman" w:cs="Times New Roman"/>
            <w:szCs w:val="21"/>
            <w:highlight w:val="yellow"/>
          </w:rPr>
          <w:delText>Like this, e</w:delText>
        </w:r>
      </w:del>
      <w:ins w:id="856" w:author="Patrick M." w:date="2020-04-11T13:32:00Z">
        <w:r w:rsidR="00155263">
          <w:rPr>
            <w:rFonts w:ascii="Times New Roman" w:hAnsi="Times New Roman" w:cs="Times New Roman"/>
            <w:szCs w:val="21"/>
            <w:highlight w:val="yellow"/>
          </w:rPr>
          <w:t>E</w:t>
        </w:r>
      </w:ins>
      <w:r w:rsidR="00C47294" w:rsidRPr="00FF5AD4">
        <w:rPr>
          <w:rFonts w:ascii="Times New Roman" w:hAnsi="Times New Roman" w:cs="Times New Roman"/>
          <w:szCs w:val="21"/>
          <w:highlight w:val="yellow"/>
        </w:rPr>
        <w:t>ach stude</w:t>
      </w:r>
      <w:r w:rsidR="007B2731" w:rsidRPr="00FF5AD4">
        <w:rPr>
          <w:rFonts w:ascii="Times New Roman" w:hAnsi="Times New Roman" w:cs="Times New Roman"/>
          <w:szCs w:val="21"/>
          <w:highlight w:val="yellow"/>
        </w:rPr>
        <w:t>nt should decide when and how often</w:t>
      </w:r>
      <w:r w:rsidR="00C47294" w:rsidRPr="00FF5AD4">
        <w:rPr>
          <w:rFonts w:ascii="Times New Roman" w:hAnsi="Times New Roman" w:cs="Times New Roman"/>
          <w:szCs w:val="21"/>
          <w:highlight w:val="yellow"/>
        </w:rPr>
        <w:t xml:space="preserve"> they have a part-time job</w:t>
      </w:r>
      <w:ins w:id="857" w:author="Patrick M." w:date="2020-04-11T13:32:00Z">
        <w:r w:rsidR="00155263">
          <w:rPr>
            <w:rFonts w:ascii="Times New Roman" w:hAnsi="Times New Roman" w:cs="Times New Roman"/>
            <w:szCs w:val="21"/>
            <w:highlight w:val="yellow"/>
          </w:rPr>
          <w:t xml:space="preserve"> in this manner</w:t>
        </w:r>
      </w:ins>
      <w:r w:rsidR="00C47294" w:rsidRPr="00FF5AD4">
        <w:rPr>
          <w:rFonts w:ascii="Times New Roman" w:hAnsi="Times New Roman" w:cs="Times New Roman"/>
          <w:szCs w:val="21"/>
          <w:highlight w:val="yellow"/>
        </w:rPr>
        <w:t>. We believe that the experience of the part-time job itself is the key to feel</w:t>
      </w:r>
      <w:ins w:id="858" w:author="Patrick M." w:date="2020-04-11T13:31:00Z">
        <w:r w:rsidR="00295E49">
          <w:rPr>
            <w:rFonts w:ascii="Times New Roman" w:hAnsi="Times New Roman" w:cs="Times New Roman"/>
            <w:szCs w:val="21"/>
            <w:highlight w:val="yellow"/>
          </w:rPr>
          <w:t>ing like a component</w:t>
        </w:r>
      </w:ins>
      <w:r w:rsidR="00C47294" w:rsidRPr="00FF5AD4">
        <w:rPr>
          <w:rFonts w:ascii="Times New Roman" w:hAnsi="Times New Roman" w:cs="Times New Roman"/>
          <w:szCs w:val="21"/>
          <w:highlight w:val="yellow"/>
        </w:rPr>
        <w:t xml:space="preserve"> </w:t>
      </w:r>
      <w:ins w:id="859" w:author="Patrick M." w:date="2020-04-11T13:31:00Z">
        <w:r w:rsidR="00295E49">
          <w:rPr>
            <w:rFonts w:ascii="Times New Roman" w:hAnsi="Times New Roman" w:cs="Times New Roman"/>
            <w:szCs w:val="21"/>
            <w:highlight w:val="yellow"/>
          </w:rPr>
          <w:t xml:space="preserve">of </w:t>
        </w:r>
      </w:ins>
      <w:del w:id="860" w:author="Patrick M." w:date="2020-04-11T13:31:00Z">
        <w:r w:rsidR="00C47294" w:rsidRPr="00FF5AD4" w:rsidDel="00295E49">
          <w:rPr>
            <w:rFonts w:ascii="Times New Roman" w:hAnsi="Times New Roman" w:cs="Times New Roman"/>
            <w:szCs w:val="21"/>
            <w:highlight w:val="yellow"/>
          </w:rPr>
          <w:delText xml:space="preserve">the </w:delText>
        </w:r>
      </w:del>
      <w:r w:rsidR="00C47294" w:rsidRPr="00FF5AD4">
        <w:rPr>
          <w:rFonts w:ascii="Times New Roman" w:hAnsi="Times New Roman" w:cs="Times New Roman"/>
          <w:szCs w:val="21"/>
          <w:highlight w:val="yellow"/>
        </w:rPr>
        <w:t xml:space="preserve">real society and </w:t>
      </w:r>
      <w:ins w:id="861" w:author="Patrick M." w:date="2020-04-11T13:31:00Z">
        <w:r w:rsidR="00295E49">
          <w:rPr>
            <w:rFonts w:ascii="Times New Roman" w:hAnsi="Times New Roman" w:cs="Times New Roman"/>
            <w:szCs w:val="21"/>
            <w:highlight w:val="yellow"/>
          </w:rPr>
          <w:t xml:space="preserve">that </w:t>
        </w:r>
      </w:ins>
      <w:r w:rsidR="00C47294" w:rsidRPr="00FF5AD4">
        <w:rPr>
          <w:rFonts w:ascii="Times New Roman" w:hAnsi="Times New Roman" w:cs="Times New Roman"/>
          <w:szCs w:val="21"/>
          <w:highlight w:val="yellow"/>
        </w:rPr>
        <w:t xml:space="preserve">it </w:t>
      </w:r>
      <w:commentRangeEnd w:id="835"/>
      <w:r w:rsidR="000A788F">
        <w:rPr>
          <w:rStyle w:val="CommentReference"/>
          <w:lang w:val="en-GB"/>
        </w:rPr>
        <w:commentReference w:id="835"/>
      </w:r>
      <w:r w:rsidR="00C47294" w:rsidRPr="00FF5AD4">
        <w:rPr>
          <w:rFonts w:ascii="Times New Roman" w:hAnsi="Times New Roman" w:cs="Times New Roman"/>
          <w:szCs w:val="21"/>
          <w:highlight w:val="yellow"/>
        </w:rPr>
        <w:t>can</w:t>
      </w:r>
      <w:commentRangeStart w:id="862"/>
      <w:r w:rsidR="00C47294" w:rsidRPr="00FF5AD4">
        <w:rPr>
          <w:rFonts w:ascii="Times New Roman" w:hAnsi="Times New Roman" w:cs="Times New Roman"/>
          <w:szCs w:val="21"/>
          <w:highlight w:val="yellow"/>
        </w:rPr>
        <w:t xml:space="preserve"> </w:t>
      </w:r>
      <w:ins w:id="863" w:author="Patrick M." w:date="2020-04-11T13:31:00Z">
        <w:r w:rsidR="00295E49" w:rsidRPr="00FF5AD4">
          <w:rPr>
            <w:rFonts w:ascii="Times New Roman" w:hAnsi="Times New Roman" w:cs="Times New Roman"/>
            <w:szCs w:val="21"/>
            <w:highlight w:val="yellow"/>
          </w:rPr>
          <w:t xml:space="preserve">increase motivation for </w:t>
        </w:r>
        <w:r w:rsidR="00295E49">
          <w:rPr>
            <w:rFonts w:ascii="Times New Roman" w:hAnsi="Times New Roman" w:cs="Times New Roman"/>
            <w:szCs w:val="21"/>
            <w:highlight w:val="yellow"/>
          </w:rPr>
          <w:t xml:space="preserve">and </w:t>
        </w:r>
      </w:ins>
      <w:r w:rsidR="00C47294" w:rsidRPr="00FF5AD4">
        <w:rPr>
          <w:rFonts w:ascii="Times New Roman" w:hAnsi="Times New Roman" w:cs="Times New Roman"/>
          <w:szCs w:val="21"/>
          <w:highlight w:val="yellow"/>
        </w:rPr>
        <w:t xml:space="preserve">widen their choices </w:t>
      </w:r>
      <w:del w:id="864" w:author="Patrick M." w:date="2020-04-11T13:31:00Z">
        <w:r w:rsidR="00C47294" w:rsidRPr="00FF5AD4" w:rsidDel="00295E49">
          <w:rPr>
            <w:rFonts w:ascii="Times New Roman" w:hAnsi="Times New Roman" w:cs="Times New Roman"/>
            <w:szCs w:val="21"/>
            <w:highlight w:val="yellow"/>
          </w:rPr>
          <w:delText xml:space="preserve">and </w:delText>
        </w:r>
      </w:del>
      <w:ins w:id="865" w:author="Patrick M." w:date="2020-04-11T13:31:00Z">
        <w:r w:rsidR="00295E49">
          <w:rPr>
            <w:rFonts w:ascii="Times New Roman" w:hAnsi="Times New Roman" w:cs="Times New Roman"/>
            <w:szCs w:val="21"/>
            <w:highlight w:val="yellow"/>
          </w:rPr>
          <w:t xml:space="preserve">with </w:t>
        </w:r>
      </w:ins>
      <w:commentRangeEnd w:id="862"/>
      <w:ins w:id="866" w:author="Patrick M." w:date="2020-04-11T21:39:00Z">
        <w:r w:rsidR="000A788F">
          <w:rPr>
            <w:rStyle w:val="CommentReference"/>
            <w:lang w:val="en-GB"/>
          </w:rPr>
          <w:commentReference w:id="862"/>
        </w:r>
      </w:ins>
      <w:del w:id="867" w:author="Patrick M." w:date="2020-04-11T13:31:00Z">
        <w:r w:rsidR="007B2731" w:rsidRPr="00FF5AD4" w:rsidDel="00295E49">
          <w:rPr>
            <w:rFonts w:ascii="Times New Roman" w:hAnsi="Times New Roman" w:cs="Times New Roman"/>
            <w:szCs w:val="21"/>
            <w:highlight w:val="yellow"/>
          </w:rPr>
          <w:delText xml:space="preserve">increase </w:delText>
        </w:r>
        <w:r w:rsidR="00C47294" w:rsidRPr="00FF5AD4" w:rsidDel="00295E49">
          <w:rPr>
            <w:rFonts w:ascii="Times New Roman" w:hAnsi="Times New Roman" w:cs="Times New Roman"/>
            <w:szCs w:val="21"/>
            <w:highlight w:val="yellow"/>
          </w:rPr>
          <w:delText xml:space="preserve">motivation for their </w:delText>
        </w:r>
      </w:del>
      <w:r w:rsidR="00C47294" w:rsidRPr="00FF5AD4">
        <w:rPr>
          <w:rFonts w:ascii="Times New Roman" w:hAnsi="Times New Roman" w:cs="Times New Roman"/>
          <w:szCs w:val="21"/>
          <w:highlight w:val="yellow"/>
        </w:rPr>
        <w:t>future work.</w:t>
      </w:r>
      <w:r w:rsidR="00C47294" w:rsidRPr="00FF5AD4">
        <w:rPr>
          <w:rFonts w:ascii="Times New Roman" w:hAnsi="Times New Roman" w:cs="Times New Roman"/>
          <w:szCs w:val="21"/>
        </w:rPr>
        <w:t xml:space="preserve"> </w:t>
      </w:r>
      <w:r w:rsidRPr="00FF5AD4">
        <w:rPr>
          <w:rFonts w:ascii="Times New Roman" w:hAnsi="Times New Roman" w:cs="Times New Roman"/>
          <w:szCs w:val="21"/>
        </w:rPr>
        <w:t>We have two points. The first point is “</w:t>
      </w:r>
      <w:del w:id="868" w:author="Patrick M." w:date="2020-04-11T13:31:00Z">
        <w:r w:rsidRPr="00FF5AD4" w:rsidDel="00295E49">
          <w:rPr>
            <w:rFonts w:ascii="Times New Roman" w:hAnsi="Times New Roman" w:cs="Times New Roman"/>
            <w:szCs w:val="21"/>
          </w:rPr>
          <w:delText xml:space="preserve">Social </w:delText>
        </w:r>
      </w:del>
      <w:ins w:id="869" w:author="Patrick M." w:date="2020-04-11T13:31:00Z">
        <w:r w:rsidR="00295E49">
          <w:rPr>
            <w:rFonts w:ascii="Times New Roman" w:hAnsi="Times New Roman" w:cs="Times New Roman"/>
            <w:szCs w:val="21"/>
          </w:rPr>
          <w:t>s</w:t>
        </w:r>
        <w:r w:rsidR="00295E49" w:rsidRPr="00FF5AD4">
          <w:rPr>
            <w:rFonts w:ascii="Times New Roman" w:hAnsi="Times New Roman" w:cs="Times New Roman"/>
            <w:szCs w:val="21"/>
          </w:rPr>
          <w:t xml:space="preserve">ocial </w:t>
        </w:r>
      </w:ins>
      <w:r w:rsidRPr="00FF5AD4">
        <w:rPr>
          <w:rFonts w:ascii="Times New Roman" w:hAnsi="Times New Roman" w:cs="Times New Roman"/>
          <w:szCs w:val="21"/>
        </w:rPr>
        <w:t>experience”</w:t>
      </w:r>
      <w:ins w:id="870" w:author="Patrick M." w:date="2020-04-11T13:31:00Z">
        <w:r w:rsidR="00295E49">
          <w:rPr>
            <w:rFonts w:ascii="Times New Roman" w:hAnsi="Times New Roman" w:cs="Times New Roman"/>
            <w:szCs w:val="21"/>
          </w:rPr>
          <w:t xml:space="preserve"> and </w:t>
        </w:r>
      </w:ins>
      <w:del w:id="871" w:author="Patrick M." w:date="2020-04-11T13:31:00Z">
        <w:r w:rsidRPr="00FF5AD4" w:rsidDel="00295E49">
          <w:rPr>
            <w:rFonts w:ascii="Times New Roman" w:hAnsi="Times New Roman" w:cs="Times New Roman"/>
            <w:szCs w:val="21"/>
          </w:rPr>
          <w:delText>. T</w:delText>
        </w:r>
      </w:del>
      <w:ins w:id="872" w:author="Patrick M." w:date="2020-04-11T13:31:00Z">
        <w:r w:rsidR="00295E49">
          <w:rPr>
            <w:rFonts w:ascii="Times New Roman" w:hAnsi="Times New Roman" w:cs="Times New Roman"/>
            <w:szCs w:val="21"/>
          </w:rPr>
          <w:t>t</w:t>
        </w:r>
      </w:ins>
      <w:r w:rsidRPr="00FF5AD4">
        <w:rPr>
          <w:rFonts w:ascii="Times New Roman" w:hAnsi="Times New Roman" w:cs="Times New Roman"/>
          <w:szCs w:val="21"/>
        </w:rPr>
        <w:t>he second point is “</w:t>
      </w:r>
      <w:del w:id="873" w:author="Patrick M." w:date="2020-04-11T13:31:00Z">
        <w:r w:rsidRPr="00FF5AD4" w:rsidDel="00295E49">
          <w:rPr>
            <w:rFonts w:ascii="Times New Roman" w:hAnsi="Times New Roman" w:cs="Times New Roman"/>
            <w:szCs w:val="21"/>
          </w:rPr>
          <w:delText xml:space="preserve">Earning </w:delText>
        </w:r>
      </w:del>
      <w:ins w:id="874" w:author="Patrick M." w:date="2020-04-11T13:31:00Z">
        <w:r w:rsidR="00295E49">
          <w:rPr>
            <w:rFonts w:ascii="Times New Roman" w:hAnsi="Times New Roman" w:cs="Times New Roman"/>
            <w:szCs w:val="21"/>
          </w:rPr>
          <w:t>e</w:t>
        </w:r>
        <w:r w:rsidR="00295E49" w:rsidRPr="00FF5AD4">
          <w:rPr>
            <w:rFonts w:ascii="Times New Roman" w:hAnsi="Times New Roman" w:cs="Times New Roman"/>
            <w:szCs w:val="21"/>
          </w:rPr>
          <w:t xml:space="preserve">arning </w:t>
        </w:r>
      </w:ins>
      <w:r w:rsidRPr="00FF5AD4">
        <w:rPr>
          <w:rFonts w:ascii="Times New Roman" w:hAnsi="Times New Roman" w:cs="Times New Roman"/>
          <w:szCs w:val="21"/>
        </w:rPr>
        <w:t>money”. I will explain the first point “</w:t>
      </w:r>
      <w:del w:id="875" w:author="Patrick M." w:date="2020-04-11T13:32:00Z">
        <w:r w:rsidRPr="00FF5AD4" w:rsidDel="00295E49">
          <w:rPr>
            <w:rFonts w:ascii="Times New Roman" w:hAnsi="Times New Roman" w:cs="Times New Roman"/>
            <w:szCs w:val="21"/>
          </w:rPr>
          <w:delText xml:space="preserve">Social </w:delText>
        </w:r>
      </w:del>
      <w:ins w:id="876" w:author="Patrick M." w:date="2020-04-11T13:32:00Z">
        <w:r w:rsidR="00295E49">
          <w:rPr>
            <w:rFonts w:ascii="Times New Roman" w:hAnsi="Times New Roman" w:cs="Times New Roman"/>
            <w:szCs w:val="21"/>
          </w:rPr>
          <w:t>s</w:t>
        </w:r>
        <w:r w:rsidR="00295E49" w:rsidRPr="00FF5AD4">
          <w:rPr>
            <w:rFonts w:ascii="Times New Roman" w:hAnsi="Times New Roman" w:cs="Times New Roman"/>
            <w:szCs w:val="21"/>
          </w:rPr>
          <w:t xml:space="preserve">ocial </w:t>
        </w:r>
      </w:ins>
      <w:r w:rsidRPr="00FF5AD4">
        <w:rPr>
          <w:rFonts w:ascii="Times New Roman" w:hAnsi="Times New Roman" w:cs="Times New Roman"/>
          <w:szCs w:val="21"/>
        </w:rPr>
        <w:t xml:space="preserve">experience”. We believe that a part-time job is a good opportunity to </w:t>
      </w:r>
      <w:del w:id="877" w:author="Patrick M." w:date="2020-04-11T13:36:00Z">
        <w:r w:rsidRPr="00FF5AD4" w:rsidDel="00891B15">
          <w:rPr>
            <w:rFonts w:ascii="Times New Roman" w:hAnsi="Times New Roman" w:cs="Times New Roman"/>
            <w:szCs w:val="21"/>
          </w:rPr>
          <w:delText xml:space="preserve">have </w:delText>
        </w:r>
      </w:del>
      <w:ins w:id="878" w:author="Patrick M." w:date="2020-04-11T13:36:00Z">
        <w:r w:rsidR="00891B15">
          <w:rPr>
            <w:rFonts w:ascii="Times New Roman" w:hAnsi="Times New Roman" w:cs="Times New Roman"/>
            <w:szCs w:val="21"/>
          </w:rPr>
          <w:t>gain</w:t>
        </w:r>
        <w:r w:rsidR="00891B15" w:rsidRPr="00FF5AD4">
          <w:rPr>
            <w:rFonts w:ascii="Times New Roman" w:hAnsi="Times New Roman" w:cs="Times New Roman"/>
            <w:szCs w:val="21"/>
          </w:rPr>
          <w:t xml:space="preserve"> </w:t>
        </w:r>
      </w:ins>
      <w:r w:rsidRPr="00FF5AD4">
        <w:rPr>
          <w:rFonts w:ascii="Times New Roman" w:hAnsi="Times New Roman" w:cs="Times New Roman"/>
          <w:szCs w:val="21"/>
        </w:rPr>
        <w:t xml:space="preserve">social experience. </w:t>
      </w:r>
      <w:r w:rsidR="009E3500" w:rsidRPr="00FF5AD4">
        <w:rPr>
          <w:rFonts w:ascii="Times New Roman" w:hAnsi="Times New Roman" w:cs="Times New Roman"/>
          <w:szCs w:val="21"/>
          <w:highlight w:val="yellow"/>
        </w:rPr>
        <w:t xml:space="preserve">It means that </w:t>
      </w:r>
      <w:del w:id="879" w:author="Patrick M." w:date="2020-04-11T13:36:00Z">
        <w:r w:rsidR="009E3500" w:rsidRPr="00FF5AD4" w:rsidDel="00891B15">
          <w:rPr>
            <w:rFonts w:ascii="Times New Roman" w:hAnsi="Times New Roman" w:cs="Times New Roman"/>
            <w:szCs w:val="21"/>
            <w:highlight w:val="yellow"/>
          </w:rPr>
          <w:delText xml:space="preserve">they </w:delText>
        </w:r>
      </w:del>
      <w:ins w:id="880" w:author="Patrick M." w:date="2020-04-11T13:36:00Z">
        <w:r w:rsidR="00891B15">
          <w:rPr>
            <w:rFonts w:ascii="Times New Roman" w:hAnsi="Times New Roman" w:cs="Times New Roman"/>
            <w:szCs w:val="21"/>
            <w:highlight w:val="yellow"/>
          </w:rPr>
          <w:t>students</w:t>
        </w:r>
        <w:r w:rsidR="00891B15" w:rsidRPr="00FF5AD4">
          <w:rPr>
            <w:rFonts w:ascii="Times New Roman" w:hAnsi="Times New Roman" w:cs="Times New Roman"/>
            <w:szCs w:val="21"/>
            <w:highlight w:val="yellow"/>
          </w:rPr>
          <w:t xml:space="preserve"> </w:t>
        </w:r>
      </w:ins>
      <w:r w:rsidR="009E3500" w:rsidRPr="00FF5AD4">
        <w:rPr>
          <w:rFonts w:ascii="Times New Roman" w:hAnsi="Times New Roman" w:cs="Times New Roman"/>
          <w:szCs w:val="21"/>
          <w:highlight w:val="yellow"/>
        </w:rPr>
        <w:t xml:space="preserve">can </w:t>
      </w:r>
      <w:del w:id="881" w:author="Patrick M." w:date="2020-04-11T13:36:00Z">
        <w:r w:rsidR="009E3500" w:rsidRPr="00FF5AD4" w:rsidDel="00891B15">
          <w:rPr>
            <w:rFonts w:ascii="Times New Roman" w:hAnsi="Times New Roman" w:cs="Times New Roman"/>
            <w:szCs w:val="21"/>
            <w:highlight w:val="yellow"/>
          </w:rPr>
          <w:delText xml:space="preserve">feel </w:delText>
        </w:r>
      </w:del>
      <w:ins w:id="882" w:author="Patrick M." w:date="2020-04-11T13:36:00Z">
        <w:r w:rsidR="00891B15">
          <w:rPr>
            <w:rFonts w:ascii="Times New Roman" w:hAnsi="Times New Roman" w:cs="Times New Roman"/>
            <w:szCs w:val="21"/>
            <w:highlight w:val="yellow"/>
          </w:rPr>
          <w:t xml:space="preserve">experience </w:t>
        </w:r>
      </w:ins>
      <w:commentRangeStart w:id="883"/>
      <w:r w:rsidR="009E3500" w:rsidRPr="00FF5AD4">
        <w:rPr>
          <w:rFonts w:ascii="Times New Roman" w:hAnsi="Times New Roman" w:cs="Times New Roman"/>
          <w:szCs w:val="21"/>
          <w:highlight w:val="yellow"/>
        </w:rPr>
        <w:t xml:space="preserve">“real society”. </w:t>
      </w:r>
      <w:commentRangeEnd w:id="883"/>
      <w:r w:rsidR="000A788F">
        <w:rPr>
          <w:rStyle w:val="CommentReference"/>
          <w:lang w:val="en-GB"/>
        </w:rPr>
        <w:commentReference w:id="883"/>
      </w:r>
      <w:r w:rsidR="007B2731" w:rsidRPr="00FF5AD4">
        <w:rPr>
          <w:rFonts w:ascii="Times New Roman" w:hAnsi="Times New Roman" w:cs="Times New Roman"/>
          <w:szCs w:val="21"/>
          <w:highlight w:val="yellow"/>
        </w:rPr>
        <w:t>W</w:t>
      </w:r>
      <w:r w:rsidR="009E3500" w:rsidRPr="00FF5AD4">
        <w:rPr>
          <w:rFonts w:ascii="Times New Roman" w:hAnsi="Times New Roman" w:cs="Times New Roman"/>
          <w:szCs w:val="21"/>
          <w:highlight w:val="yellow"/>
        </w:rPr>
        <w:t>hen they start part-time jobs,</w:t>
      </w:r>
      <w:r w:rsidR="007B2731" w:rsidRPr="00FF5AD4">
        <w:rPr>
          <w:rFonts w:ascii="Times New Roman" w:hAnsi="Times New Roman" w:cs="Times New Roman"/>
          <w:szCs w:val="21"/>
          <w:highlight w:val="yellow"/>
        </w:rPr>
        <w:t xml:space="preserve"> they </w:t>
      </w:r>
      <w:del w:id="884" w:author="Patrick M." w:date="2020-04-11T13:39:00Z">
        <w:r w:rsidR="007B2731" w:rsidRPr="00FF5AD4" w:rsidDel="00C933A6">
          <w:rPr>
            <w:rFonts w:ascii="Times New Roman" w:hAnsi="Times New Roman" w:cs="Times New Roman"/>
            <w:szCs w:val="21"/>
            <w:highlight w:val="yellow"/>
          </w:rPr>
          <w:delText xml:space="preserve">prepare </w:delText>
        </w:r>
      </w:del>
      <w:ins w:id="885" w:author="Patrick M." w:date="2020-04-11T13:39:00Z">
        <w:r w:rsidR="00C933A6">
          <w:rPr>
            <w:rFonts w:ascii="Times New Roman" w:hAnsi="Times New Roman" w:cs="Times New Roman"/>
            <w:szCs w:val="21"/>
            <w:highlight w:val="yellow"/>
          </w:rPr>
          <w:t>earn</w:t>
        </w:r>
        <w:r w:rsidR="00C933A6" w:rsidRPr="00FF5AD4">
          <w:rPr>
            <w:rFonts w:ascii="Times New Roman" w:hAnsi="Times New Roman" w:cs="Times New Roman"/>
            <w:szCs w:val="21"/>
            <w:highlight w:val="yellow"/>
          </w:rPr>
          <w:t xml:space="preserve"> </w:t>
        </w:r>
      </w:ins>
      <w:ins w:id="886" w:author="Patrick M." w:date="2020-04-11T13:38:00Z">
        <w:r w:rsidR="00C933A6">
          <w:rPr>
            <w:rFonts w:ascii="Times New Roman" w:hAnsi="Times New Roman" w:cs="Times New Roman"/>
            <w:szCs w:val="21"/>
            <w:highlight w:val="yellow"/>
          </w:rPr>
          <w:t xml:space="preserve">experience for </w:t>
        </w:r>
      </w:ins>
      <w:r w:rsidR="007B2731" w:rsidRPr="00FF5AD4">
        <w:rPr>
          <w:rFonts w:ascii="Times New Roman" w:hAnsi="Times New Roman" w:cs="Times New Roman"/>
          <w:szCs w:val="21"/>
          <w:highlight w:val="yellow"/>
        </w:rPr>
        <w:t>their CV</w:t>
      </w:r>
      <w:ins w:id="887" w:author="Patrick M." w:date="2020-04-11T13:39:00Z">
        <w:r w:rsidR="00C933A6">
          <w:rPr>
            <w:rFonts w:ascii="Times New Roman" w:hAnsi="Times New Roman" w:cs="Times New Roman"/>
            <w:szCs w:val="21"/>
            <w:highlight w:val="yellow"/>
          </w:rPr>
          <w:t>s</w:t>
        </w:r>
      </w:ins>
      <w:r w:rsidR="007B2731" w:rsidRPr="00FF5AD4">
        <w:rPr>
          <w:rFonts w:ascii="Times New Roman" w:hAnsi="Times New Roman" w:cs="Times New Roman"/>
          <w:szCs w:val="21"/>
          <w:highlight w:val="yellow"/>
        </w:rPr>
        <w:t xml:space="preserve"> </w:t>
      </w:r>
      <w:del w:id="888" w:author="Patrick M." w:date="2020-04-11T13:39:00Z">
        <w:r w:rsidR="007B2731" w:rsidRPr="00FF5AD4" w:rsidDel="00C933A6">
          <w:rPr>
            <w:rFonts w:ascii="Times New Roman" w:hAnsi="Times New Roman" w:cs="Times New Roman"/>
            <w:szCs w:val="21"/>
            <w:highlight w:val="yellow"/>
          </w:rPr>
          <w:delText>and submit it</w:delText>
        </w:r>
      </w:del>
      <w:ins w:id="889" w:author="Patrick M." w:date="2020-04-11T13:39:00Z">
        <w:r w:rsidR="00C933A6">
          <w:rPr>
            <w:rFonts w:ascii="Times New Roman" w:hAnsi="Times New Roman" w:cs="Times New Roman"/>
            <w:szCs w:val="21"/>
            <w:highlight w:val="yellow"/>
          </w:rPr>
          <w:t>for their future</w:t>
        </w:r>
      </w:ins>
      <w:r w:rsidR="007B2731" w:rsidRPr="00FF5AD4">
        <w:rPr>
          <w:rFonts w:ascii="Times New Roman" w:hAnsi="Times New Roman" w:cs="Times New Roman"/>
          <w:szCs w:val="21"/>
          <w:highlight w:val="yellow"/>
        </w:rPr>
        <w:t xml:space="preserve">. They </w:t>
      </w:r>
      <w:del w:id="890" w:author="Patrick M." w:date="2020-04-11T13:39:00Z">
        <w:r w:rsidR="007B2731" w:rsidRPr="00FF5AD4" w:rsidDel="00C933A6">
          <w:rPr>
            <w:rFonts w:ascii="Times New Roman" w:hAnsi="Times New Roman" w:cs="Times New Roman"/>
            <w:szCs w:val="21"/>
            <w:highlight w:val="yellow"/>
          </w:rPr>
          <w:delText xml:space="preserve">make </w:delText>
        </w:r>
      </w:del>
      <w:commentRangeStart w:id="891"/>
      <w:ins w:id="892" w:author="Patrick M." w:date="2020-04-11T13:39:00Z">
        <w:r w:rsidR="00C933A6">
          <w:rPr>
            <w:rFonts w:ascii="Times New Roman" w:hAnsi="Times New Roman" w:cs="Times New Roman"/>
            <w:szCs w:val="21"/>
            <w:highlight w:val="yellow"/>
          </w:rPr>
          <w:t xml:space="preserve">earn money </w:t>
        </w:r>
      </w:ins>
      <w:commentRangeEnd w:id="891"/>
      <w:ins w:id="893" w:author="Patrick M." w:date="2020-04-11T21:42:00Z">
        <w:r w:rsidR="000A788F">
          <w:rPr>
            <w:rStyle w:val="CommentReference"/>
            <w:lang w:val="en-GB"/>
          </w:rPr>
          <w:commentReference w:id="891"/>
        </w:r>
      </w:ins>
      <w:ins w:id="894" w:author="Patrick M." w:date="2020-04-11T13:39:00Z">
        <w:r w:rsidR="00C933A6">
          <w:rPr>
            <w:rFonts w:ascii="Times New Roman" w:hAnsi="Times New Roman" w:cs="Times New Roman"/>
            <w:szCs w:val="21"/>
            <w:highlight w:val="yellow"/>
          </w:rPr>
          <w:t xml:space="preserve">for </w:t>
        </w:r>
      </w:ins>
      <w:r w:rsidR="007B2731" w:rsidRPr="00FF5AD4">
        <w:rPr>
          <w:rFonts w:ascii="Times New Roman" w:hAnsi="Times New Roman" w:cs="Times New Roman"/>
          <w:szCs w:val="21"/>
          <w:highlight w:val="yellow"/>
        </w:rPr>
        <w:t xml:space="preserve">their bank accounts. </w:t>
      </w:r>
      <w:commentRangeStart w:id="895"/>
      <w:r w:rsidR="007B2731" w:rsidRPr="00FF5AD4">
        <w:rPr>
          <w:rFonts w:ascii="Times New Roman" w:hAnsi="Times New Roman" w:cs="Times New Roman"/>
          <w:szCs w:val="21"/>
          <w:highlight w:val="yellow"/>
        </w:rPr>
        <w:t>These things</w:t>
      </w:r>
      <w:r w:rsidR="00D72398" w:rsidRPr="00FF5AD4">
        <w:rPr>
          <w:rFonts w:ascii="Times New Roman" w:hAnsi="Times New Roman" w:cs="Times New Roman"/>
          <w:szCs w:val="21"/>
          <w:highlight w:val="yellow"/>
        </w:rPr>
        <w:t xml:space="preserve"> are first step</w:t>
      </w:r>
      <w:ins w:id="896" w:author="Patrick M." w:date="2020-04-11T13:39:00Z">
        <w:r w:rsidR="00C933A6">
          <w:rPr>
            <w:rFonts w:ascii="Times New Roman" w:hAnsi="Times New Roman" w:cs="Times New Roman"/>
            <w:szCs w:val="21"/>
            <w:highlight w:val="yellow"/>
          </w:rPr>
          <w:t>s</w:t>
        </w:r>
      </w:ins>
      <w:r w:rsidR="00D72398" w:rsidRPr="00FF5AD4">
        <w:rPr>
          <w:rFonts w:ascii="Times New Roman" w:hAnsi="Times New Roman" w:cs="Times New Roman"/>
          <w:szCs w:val="21"/>
          <w:highlight w:val="yellow"/>
        </w:rPr>
        <w:t xml:space="preserve"> to join </w:t>
      </w:r>
      <w:del w:id="897" w:author="Patrick M." w:date="2020-04-11T13:39:00Z">
        <w:r w:rsidR="00D72398" w:rsidRPr="00FF5AD4" w:rsidDel="00C933A6">
          <w:rPr>
            <w:rFonts w:ascii="Times New Roman" w:hAnsi="Times New Roman" w:cs="Times New Roman"/>
            <w:szCs w:val="21"/>
            <w:highlight w:val="yellow"/>
          </w:rPr>
          <w:delText xml:space="preserve">in </w:delText>
        </w:r>
      </w:del>
      <w:r w:rsidR="00D72398" w:rsidRPr="00FF5AD4">
        <w:rPr>
          <w:rFonts w:ascii="Times New Roman" w:hAnsi="Times New Roman" w:cs="Times New Roman"/>
          <w:szCs w:val="21"/>
          <w:highlight w:val="yellow"/>
        </w:rPr>
        <w:t xml:space="preserve">the business world and </w:t>
      </w:r>
      <w:ins w:id="898" w:author="Patrick M." w:date="2020-04-11T13:39:00Z">
        <w:r w:rsidR="00C933A6">
          <w:rPr>
            <w:rFonts w:ascii="Times New Roman" w:hAnsi="Times New Roman" w:cs="Times New Roman"/>
            <w:szCs w:val="21"/>
            <w:highlight w:val="yellow"/>
          </w:rPr>
          <w:t xml:space="preserve">students can begin </w:t>
        </w:r>
      </w:ins>
      <w:del w:id="899" w:author="Patrick M." w:date="2020-04-11T13:39:00Z">
        <w:r w:rsidR="00D72398" w:rsidRPr="00FF5AD4" w:rsidDel="00C933A6">
          <w:rPr>
            <w:rFonts w:ascii="Times New Roman" w:hAnsi="Times New Roman" w:cs="Times New Roman"/>
            <w:szCs w:val="21"/>
            <w:highlight w:val="yellow"/>
          </w:rPr>
          <w:delText xml:space="preserve">they start </w:delText>
        </w:r>
      </w:del>
      <w:r w:rsidR="00D72398" w:rsidRPr="00FF5AD4">
        <w:rPr>
          <w:rFonts w:ascii="Times New Roman" w:hAnsi="Times New Roman" w:cs="Times New Roman"/>
          <w:szCs w:val="21"/>
          <w:highlight w:val="yellow"/>
        </w:rPr>
        <w:t xml:space="preserve">to feel </w:t>
      </w:r>
      <w:del w:id="900" w:author="Patrick M." w:date="2020-04-11T13:40:00Z">
        <w:r w:rsidR="00D72398" w:rsidRPr="00FF5AD4" w:rsidDel="00C933A6">
          <w:rPr>
            <w:rFonts w:ascii="Times New Roman" w:hAnsi="Times New Roman" w:cs="Times New Roman"/>
            <w:szCs w:val="21"/>
            <w:highlight w:val="yellow"/>
          </w:rPr>
          <w:delText>responsibil</w:delText>
        </w:r>
      </w:del>
      <w:ins w:id="901" w:author="Patrick M." w:date="2020-04-11T13:40:00Z">
        <w:r w:rsidR="00C933A6" w:rsidRPr="00FF5AD4">
          <w:rPr>
            <w:rFonts w:ascii="Times New Roman" w:hAnsi="Times New Roman" w:cs="Times New Roman"/>
            <w:szCs w:val="21"/>
            <w:highlight w:val="yellow"/>
          </w:rPr>
          <w:t>responsible</w:t>
        </w:r>
      </w:ins>
      <w:del w:id="902" w:author="Patrick M." w:date="2020-04-11T13:40:00Z">
        <w:r w:rsidR="00D72398" w:rsidRPr="00FF5AD4" w:rsidDel="00C933A6">
          <w:rPr>
            <w:rFonts w:ascii="Times New Roman" w:hAnsi="Times New Roman" w:cs="Times New Roman"/>
            <w:szCs w:val="21"/>
            <w:highlight w:val="yellow"/>
          </w:rPr>
          <w:delText>ity</w:delText>
        </w:r>
      </w:del>
      <w:r w:rsidR="00D72398" w:rsidRPr="00FF5AD4">
        <w:rPr>
          <w:rFonts w:ascii="Times New Roman" w:hAnsi="Times New Roman" w:cs="Times New Roman"/>
          <w:szCs w:val="21"/>
          <w:highlight w:val="yellow"/>
        </w:rPr>
        <w:t xml:space="preserve"> </w:t>
      </w:r>
      <w:del w:id="903" w:author="Patrick M." w:date="2020-04-11T13:40:00Z">
        <w:r w:rsidR="00D72398" w:rsidRPr="00FF5AD4" w:rsidDel="00C933A6">
          <w:rPr>
            <w:rFonts w:ascii="Times New Roman" w:hAnsi="Times New Roman" w:cs="Times New Roman"/>
            <w:szCs w:val="21"/>
            <w:highlight w:val="yellow"/>
          </w:rPr>
          <w:delText xml:space="preserve">to </w:delText>
        </w:r>
      </w:del>
      <w:ins w:id="904" w:author="Patrick M." w:date="2020-04-11T13:40:00Z">
        <w:r w:rsidR="00C933A6">
          <w:rPr>
            <w:rFonts w:ascii="Times New Roman" w:hAnsi="Times New Roman" w:cs="Times New Roman"/>
            <w:szCs w:val="21"/>
            <w:highlight w:val="yellow"/>
          </w:rPr>
          <w:t>for</w:t>
        </w:r>
        <w:r w:rsidR="00C933A6" w:rsidRPr="00FF5AD4">
          <w:rPr>
            <w:rFonts w:ascii="Times New Roman" w:hAnsi="Times New Roman" w:cs="Times New Roman"/>
            <w:szCs w:val="21"/>
            <w:highlight w:val="yellow"/>
          </w:rPr>
          <w:t xml:space="preserve"> </w:t>
        </w:r>
      </w:ins>
      <w:r w:rsidR="00D72398" w:rsidRPr="00FF5AD4">
        <w:rPr>
          <w:rFonts w:ascii="Times New Roman" w:hAnsi="Times New Roman" w:cs="Times New Roman"/>
          <w:szCs w:val="21"/>
          <w:highlight w:val="yellow"/>
        </w:rPr>
        <w:t xml:space="preserve">work. </w:t>
      </w:r>
      <w:del w:id="905" w:author="Patrick M." w:date="2020-04-11T13:40:00Z">
        <w:r w:rsidR="00D72398" w:rsidRPr="00FF5AD4" w:rsidDel="00C933A6">
          <w:rPr>
            <w:rFonts w:ascii="Times New Roman" w:hAnsi="Times New Roman" w:cs="Times New Roman"/>
            <w:szCs w:val="21"/>
            <w:highlight w:val="yellow"/>
          </w:rPr>
          <w:delText>At the part-time job, f</w:delText>
        </w:r>
      </w:del>
      <w:ins w:id="906" w:author="Patrick M." w:date="2020-04-11T13:40:00Z">
        <w:r w:rsidR="00C933A6">
          <w:rPr>
            <w:rFonts w:ascii="Times New Roman" w:hAnsi="Times New Roman" w:cs="Times New Roman"/>
            <w:szCs w:val="21"/>
            <w:highlight w:val="yellow"/>
          </w:rPr>
          <w:t>F</w:t>
        </w:r>
      </w:ins>
      <w:r w:rsidR="007B2731" w:rsidRPr="00FF5AD4">
        <w:rPr>
          <w:rFonts w:ascii="Times New Roman" w:hAnsi="Times New Roman" w:cs="Times New Roman"/>
          <w:szCs w:val="21"/>
          <w:highlight w:val="yellow"/>
        </w:rPr>
        <w:t xml:space="preserve">or example, </w:t>
      </w:r>
      <w:r w:rsidR="00D72398" w:rsidRPr="00FF5AD4">
        <w:rPr>
          <w:rFonts w:ascii="Times New Roman" w:hAnsi="Times New Roman" w:cs="Times New Roman"/>
          <w:szCs w:val="21"/>
          <w:highlight w:val="yellow"/>
        </w:rPr>
        <w:t>imagine the case of working at a convenience store</w:t>
      </w:r>
      <w:del w:id="907" w:author="Patrick M." w:date="2020-04-11T13:40:00Z">
        <w:r w:rsidR="00D72398" w:rsidRPr="00FF5AD4" w:rsidDel="00C933A6">
          <w:rPr>
            <w:rFonts w:ascii="Times New Roman" w:hAnsi="Times New Roman" w:cs="Times New Roman"/>
            <w:szCs w:val="21"/>
            <w:highlight w:val="yellow"/>
          </w:rPr>
          <w:delText xml:space="preserve">, </w:delText>
        </w:r>
      </w:del>
      <w:ins w:id="908" w:author="Patrick M." w:date="2020-04-11T13:40:00Z">
        <w:r w:rsidR="00C933A6">
          <w:rPr>
            <w:rFonts w:ascii="Times New Roman" w:hAnsi="Times New Roman" w:cs="Times New Roman"/>
            <w:szCs w:val="21"/>
            <w:highlight w:val="yellow"/>
          </w:rPr>
          <w:t xml:space="preserve"> where</w:t>
        </w:r>
        <w:r w:rsidR="00C933A6" w:rsidRPr="00FF5AD4">
          <w:rPr>
            <w:rFonts w:ascii="Times New Roman" w:hAnsi="Times New Roman" w:cs="Times New Roman"/>
            <w:szCs w:val="21"/>
            <w:highlight w:val="yellow"/>
          </w:rPr>
          <w:t xml:space="preserve"> </w:t>
        </w:r>
      </w:ins>
      <w:r w:rsidR="00D72398" w:rsidRPr="00FF5AD4">
        <w:rPr>
          <w:rFonts w:ascii="Times New Roman" w:hAnsi="Times New Roman" w:cs="Times New Roman"/>
          <w:szCs w:val="21"/>
          <w:highlight w:val="yellow"/>
        </w:rPr>
        <w:t xml:space="preserve">a student </w:t>
      </w:r>
      <w:del w:id="909" w:author="Patrick M." w:date="2020-04-11T13:40:00Z">
        <w:r w:rsidR="00D72398" w:rsidRPr="00FF5AD4" w:rsidDel="00C933A6">
          <w:rPr>
            <w:rFonts w:ascii="Times New Roman" w:hAnsi="Times New Roman" w:cs="Times New Roman"/>
            <w:szCs w:val="21"/>
            <w:highlight w:val="yellow"/>
          </w:rPr>
          <w:delText xml:space="preserve">will have an </w:delText>
        </w:r>
      </w:del>
      <w:ins w:id="910" w:author="Patrick M." w:date="2020-04-11T13:40:00Z">
        <w:r w:rsidR="00C933A6">
          <w:rPr>
            <w:rFonts w:ascii="Times New Roman" w:hAnsi="Times New Roman" w:cs="Times New Roman"/>
            <w:szCs w:val="21"/>
            <w:highlight w:val="yellow"/>
          </w:rPr>
          <w:t xml:space="preserve">has the </w:t>
        </w:r>
      </w:ins>
      <w:r w:rsidR="00D72398" w:rsidRPr="00FF5AD4">
        <w:rPr>
          <w:rFonts w:ascii="Times New Roman" w:hAnsi="Times New Roman" w:cs="Times New Roman"/>
          <w:szCs w:val="21"/>
          <w:highlight w:val="yellow"/>
        </w:rPr>
        <w:t xml:space="preserve">experience </w:t>
      </w:r>
      <w:del w:id="911" w:author="Patrick M." w:date="2020-04-11T13:40:00Z">
        <w:r w:rsidR="00D72398" w:rsidRPr="00FF5AD4" w:rsidDel="00C933A6">
          <w:rPr>
            <w:rFonts w:ascii="Times New Roman" w:hAnsi="Times New Roman" w:cs="Times New Roman"/>
            <w:szCs w:val="21"/>
            <w:highlight w:val="yellow"/>
          </w:rPr>
          <w:delText>to be a</w:delText>
        </w:r>
      </w:del>
      <w:ins w:id="912" w:author="Patrick M." w:date="2020-04-11T13:40:00Z">
        <w:r w:rsidR="00C933A6">
          <w:rPr>
            <w:rFonts w:ascii="Times New Roman" w:hAnsi="Times New Roman" w:cs="Times New Roman"/>
            <w:szCs w:val="21"/>
            <w:highlight w:val="yellow"/>
          </w:rPr>
          <w:t>of being a</w:t>
        </w:r>
      </w:ins>
      <w:r w:rsidR="00D72398" w:rsidRPr="00FF5AD4">
        <w:rPr>
          <w:rFonts w:ascii="Times New Roman" w:hAnsi="Times New Roman" w:cs="Times New Roman"/>
          <w:szCs w:val="21"/>
          <w:highlight w:val="yellow"/>
        </w:rPr>
        <w:t xml:space="preserve"> cash</w:t>
      </w:r>
      <w:ins w:id="913" w:author="Patrick M." w:date="2020-04-11T13:40:00Z">
        <w:r w:rsidR="00C933A6">
          <w:rPr>
            <w:rFonts w:ascii="Times New Roman" w:hAnsi="Times New Roman" w:cs="Times New Roman"/>
            <w:szCs w:val="21"/>
            <w:highlight w:val="yellow"/>
          </w:rPr>
          <w:t>i</w:t>
        </w:r>
      </w:ins>
      <w:r w:rsidR="00D72398" w:rsidRPr="00FF5AD4">
        <w:rPr>
          <w:rFonts w:ascii="Times New Roman" w:hAnsi="Times New Roman" w:cs="Times New Roman"/>
          <w:szCs w:val="21"/>
          <w:highlight w:val="yellow"/>
        </w:rPr>
        <w:t>er and take</w:t>
      </w:r>
      <w:ins w:id="914" w:author="Patrick M." w:date="2020-04-11T13:40:00Z">
        <w:r w:rsidR="00C933A6">
          <w:rPr>
            <w:rFonts w:ascii="Times New Roman" w:hAnsi="Times New Roman" w:cs="Times New Roman"/>
            <w:szCs w:val="21"/>
            <w:highlight w:val="yellow"/>
          </w:rPr>
          <w:t>s</w:t>
        </w:r>
      </w:ins>
      <w:r w:rsidR="00D72398" w:rsidRPr="00FF5AD4">
        <w:rPr>
          <w:rFonts w:ascii="Times New Roman" w:hAnsi="Times New Roman" w:cs="Times New Roman"/>
          <w:szCs w:val="21"/>
          <w:highlight w:val="yellow"/>
        </w:rPr>
        <w:t xml:space="preserve"> </w:t>
      </w:r>
      <w:del w:id="915" w:author="Patrick M." w:date="2020-04-11T13:41:00Z">
        <w:r w:rsidR="00D72398" w:rsidRPr="00FF5AD4" w:rsidDel="00C933A6">
          <w:rPr>
            <w:rFonts w:ascii="Times New Roman" w:hAnsi="Times New Roman" w:cs="Times New Roman"/>
            <w:szCs w:val="21"/>
            <w:highlight w:val="yellow"/>
          </w:rPr>
          <w:delText xml:space="preserve">a </w:delText>
        </w:r>
      </w:del>
      <w:r w:rsidR="00D72398" w:rsidRPr="00FF5AD4">
        <w:rPr>
          <w:rFonts w:ascii="Times New Roman" w:hAnsi="Times New Roman" w:cs="Times New Roman"/>
          <w:szCs w:val="21"/>
          <w:highlight w:val="yellow"/>
        </w:rPr>
        <w:t xml:space="preserve">responsibility </w:t>
      </w:r>
      <w:del w:id="916" w:author="Patrick M." w:date="2020-04-11T13:41:00Z">
        <w:r w:rsidR="00D72398" w:rsidRPr="00FF5AD4" w:rsidDel="00C933A6">
          <w:rPr>
            <w:rFonts w:ascii="Times New Roman" w:hAnsi="Times New Roman" w:cs="Times New Roman"/>
            <w:szCs w:val="21"/>
            <w:highlight w:val="yellow"/>
          </w:rPr>
          <w:delText xml:space="preserve">of </w:delText>
        </w:r>
      </w:del>
      <w:ins w:id="917" w:author="Patrick M." w:date="2020-04-11T13:41:00Z">
        <w:r w:rsidR="00C933A6">
          <w:rPr>
            <w:rFonts w:ascii="Times New Roman" w:hAnsi="Times New Roman" w:cs="Times New Roman"/>
            <w:szCs w:val="21"/>
            <w:highlight w:val="yellow"/>
          </w:rPr>
          <w:t xml:space="preserve">for </w:t>
        </w:r>
      </w:ins>
      <w:del w:id="918" w:author="Patrick M." w:date="2020-04-11T13:41:00Z">
        <w:r w:rsidR="0055450B" w:rsidRPr="00FF5AD4" w:rsidDel="00C933A6">
          <w:rPr>
            <w:rFonts w:ascii="Times New Roman" w:hAnsi="Times New Roman" w:cs="Times New Roman"/>
            <w:szCs w:val="21"/>
            <w:highlight w:val="yellow"/>
          </w:rPr>
          <w:delText xml:space="preserve">to </w:delText>
        </w:r>
      </w:del>
      <w:r w:rsidR="0055450B" w:rsidRPr="00FF5AD4">
        <w:rPr>
          <w:rFonts w:ascii="Times New Roman" w:hAnsi="Times New Roman" w:cs="Times New Roman"/>
          <w:szCs w:val="21"/>
          <w:highlight w:val="yellow"/>
        </w:rPr>
        <w:t>receiv</w:t>
      </w:r>
      <w:del w:id="919" w:author="Patrick M." w:date="2020-04-11T13:41:00Z">
        <w:r w:rsidR="0055450B" w:rsidRPr="00FF5AD4" w:rsidDel="00C933A6">
          <w:rPr>
            <w:rFonts w:ascii="Times New Roman" w:hAnsi="Times New Roman" w:cs="Times New Roman"/>
            <w:szCs w:val="21"/>
            <w:highlight w:val="yellow"/>
          </w:rPr>
          <w:delText>e</w:delText>
        </w:r>
      </w:del>
      <w:ins w:id="920" w:author="Patrick M." w:date="2020-04-11T13:41:00Z">
        <w:r w:rsidR="00C933A6">
          <w:rPr>
            <w:rFonts w:ascii="Times New Roman" w:hAnsi="Times New Roman" w:cs="Times New Roman"/>
            <w:szCs w:val="21"/>
            <w:highlight w:val="yellow"/>
          </w:rPr>
          <w:t>ing</w:t>
        </w:r>
      </w:ins>
      <w:r w:rsidR="0055450B" w:rsidRPr="00FF5AD4">
        <w:rPr>
          <w:rFonts w:ascii="Times New Roman" w:hAnsi="Times New Roman" w:cs="Times New Roman"/>
          <w:szCs w:val="21"/>
          <w:highlight w:val="yellow"/>
        </w:rPr>
        <w:t xml:space="preserve"> money. You may think </w:t>
      </w:r>
      <w:del w:id="921" w:author="Patrick M." w:date="2020-04-11T13:41:00Z">
        <w:r w:rsidR="0055450B" w:rsidRPr="00FF5AD4" w:rsidDel="00C933A6">
          <w:rPr>
            <w:rFonts w:ascii="Times New Roman" w:hAnsi="Times New Roman" w:cs="Times New Roman"/>
            <w:szCs w:val="21"/>
            <w:highlight w:val="yellow"/>
          </w:rPr>
          <w:delText xml:space="preserve">these </w:delText>
        </w:r>
      </w:del>
      <w:ins w:id="922" w:author="Patrick M." w:date="2020-04-11T13:41:00Z">
        <w:r w:rsidR="00C933A6">
          <w:rPr>
            <w:rFonts w:ascii="Times New Roman" w:hAnsi="Times New Roman" w:cs="Times New Roman"/>
            <w:szCs w:val="21"/>
            <w:highlight w:val="yellow"/>
          </w:rPr>
          <w:t xml:space="preserve">this </w:t>
        </w:r>
      </w:ins>
      <w:r w:rsidR="0055450B" w:rsidRPr="00FF5AD4">
        <w:rPr>
          <w:rFonts w:ascii="Times New Roman" w:hAnsi="Times New Roman" w:cs="Times New Roman"/>
          <w:szCs w:val="21"/>
          <w:highlight w:val="yellow"/>
        </w:rPr>
        <w:t xml:space="preserve">process is </w:t>
      </w:r>
      <w:del w:id="923" w:author="Patrick M." w:date="2020-04-11T13:41:00Z">
        <w:r w:rsidR="0055450B" w:rsidRPr="00FF5AD4" w:rsidDel="00C933A6">
          <w:rPr>
            <w:rFonts w:ascii="Times New Roman" w:hAnsi="Times New Roman" w:cs="Times New Roman"/>
            <w:szCs w:val="21"/>
            <w:highlight w:val="yellow"/>
          </w:rPr>
          <w:delText xml:space="preserve">just </w:delText>
        </w:r>
      </w:del>
      <w:ins w:id="924" w:author="Patrick M." w:date="2020-04-11T13:41:00Z">
        <w:r w:rsidR="00C933A6">
          <w:rPr>
            <w:rFonts w:ascii="Times New Roman" w:hAnsi="Times New Roman" w:cs="Times New Roman"/>
            <w:szCs w:val="21"/>
            <w:highlight w:val="yellow"/>
          </w:rPr>
          <w:t xml:space="preserve">merely </w:t>
        </w:r>
      </w:ins>
      <w:r w:rsidR="0055450B" w:rsidRPr="00FF5AD4">
        <w:rPr>
          <w:rFonts w:ascii="Times New Roman" w:hAnsi="Times New Roman" w:cs="Times New Roman"/>
          <w:szCs w:val="21"/>
          <w:highlight w:val="yellow"/>
        </w:rPr>
        <w:t xml:space="preserve">an easy task and </w:t>
      </w:r>
      <w:del w:id="925" w:author="Patrick M." w:date="2020-04-11T13:41:00Z">
        <w:r w:rsidR="0055450B" w:rsidRPr="00FF5AD4" w:rsidDel="00C933A6">
          <w:rPr>
            <w:rFonts w:ascii="Times New Roman" w:hAnsi="Times New Roman" w:cs="Times New Roman"/>
            <w:szCs w:val="21"/>
            <w:highlight w:val="yellow"/>
          </w:rPr>
          <w:delText xml:space="preserve">have </w:delText>
        </w:r>
      </w:del>
      <w:ins w:id="926" w:author="Patrick M." w:date="2020-04-11T13:41:00Z">
        <w:r w:rsidR="00C933A6">
          <w:rPr>
            <w:rFonts w:ascii="Times New Roman" w:hAnsi="Times New Roman" w:cs="Times New Roman"/>
            <w:szCs w:val="21"/>
            <w:highlight w:val="yellow"/>
          </w:rPr>
          <w:t>has</w:t>
        </w:r>
        <w:r w:rsidR="00C933A6" w:rsidRPr="00FF5AD4">
          <w:rPr>
            <w:rFonts w:ascii="Times New Roman" w:hAnsi="Times New Roman" w:cs="Times New Roman"/>
            <w:szCs w:val="21"/>
            <w:highlight w:val="yellow"/>
          </w:rPr>
          <w:t xml:space="preserve"> </w:t>
        </w:r>
      </w:ins>
      <w:del w:id="927" w:author="Patrick M." w:date="2020-04-11T13:41:00Z">
        <w:r w:rsidR="0055450B" w:rsidRPr="00FF5AD4" w:rsidDel="00C933A6">
          <w:rPr>
            <w:rFonts w:ascii="Times New Roman" w:hAnsi="Times New Roman" w:cs="Times New Roman"/>
            <w:szCs w:val="21"/>
            <w:highlight w:val="yellow"/>
          </w:rPr>
          <w:delText xml:space="preserve">less </w:delText>
        </w:r>
      </w:del>
      <w:ins w:id="928" w:author="Patrick M." w:date="2020-04-11T13:41:00Z">
        <w:r w:rsidR="00C933A6">
          <w:rPr>
            <w:rFonts w:ascii="Times New Roman" w:hAnsi="Times New Roman" w:cs="Times New Roman"/>
            <w:szCs w:val="21"/>
            <w:highlight w:val="yellow"/>
          </w:rPr>
          <w:t xml:space="preserve">little </w:t>
        </w:r>
      </w:ins>
      <w:r w:rsidR="0055450B" w:rsidRPr="00FF5AD4">
        <w:rPr>
          <w:rFonts w:ascii="Times New Roman" w:hAnsi="Times New Roman" w:cs="Times New Roman"/>
          <w:szCs w:val="21"/>
          <w:highlight w:val="yellow"/>
        </w:rPr>
        <w:t xml:space="preserve">meaning but </w:t>
      </w:r>
      <w:del w:id="929" w:author="Patrick M." w:date="2020-04-11T13:41:00Z">
        <w:r w:rsidR="0055450B" w:rsidRPr="00FF5AD4" w:rsidDel="00C933A6">
          <w:rPr>
            <w:rFonts w:ascii="Times New Roman" w:hAnsi="Times New Roman" w:cs="Times New Roman"/>
            <w:szCs w:val="21"/>
            <w:highlight w:val="yellow"/>
          </w:rPr>
          <w:delText xml:space="preserve">at that process </w:delText>
        </w:r>
      </w:del>
      <w:ins w:id="930" w:author="Patrick M." w:date="2020-04-11T13:41:00Z">
        <w:r w:rsidR="00C933A6">
          <w:rPr>
            <w:rFonts w:ascii="Times New Roman" w:hAnsi="Times New Roman" w:cs="Times New Roman"/>
            <w:szCs w:val="21"/>
            <w:highlight w:val="yellow"/>
          </w:rPr>
          <w:t xml:space="preserve">that process teaches students </w:t>
        </w:r>
      </w:ins>
      <w:del w:id="931" w:author="Patrick M." w:date="2020-04-11T13:41:00Z">
        <w:r w:rsidR="0055450B" w:rsidRPr="00FF5AD4" w:rsidDel="00C933A6">
          <w:rPr>
            <w:rFonts w:ascii="Times New Roman" w:hAnsi="Times New Roman" w:cs="Times New Roman"/>
            <w:szCs w:val="21"/>
            <w:highlight w:val="yellow"/>
          </w:rPr>
          <w:delText xml:space="preserve">he can learn </w:delText>
        </w:r>
      </w:del>
      <w:r w:rsidR="0055450B" w:rsidRPr="00FF5AD4">
        <w:rPr>
          <w:rFonts w:ascii="Times New Roman" w:hAnsi="Times New Roman" w:cs="Times New Roman"/>
          <w:szCs w:val="21"/>
          <w:highlight w:val="yellow"/>
        </w:rPr>
        <w:t>how people pa</w:t>
      </w:r>
      <w:commentRangeEnd w:id="895"/>
      <w:r w:rsidR="002A3BBC">
        <w:rPr>
          <w:rStyle w:val="CommentReference"/>
          <w:lang w:val="en-GB"/>
        </w:rPr>
        <w:commentReference w:id="895"/>
      </w:r>
      <w:r w:rsidR="0055450B" w:rsidRPr="00FF5AD4">
        <w:rPr>
          <w:rFonts w:ascii="Times New Roman" w:hAnsi="Times New Roman" w:cs="Times New Roman"/>
          <w:szCs w:val="21"/>
          <w:highlight w:val="yellow"/>
        </w:rPr>
        <w:t xml:space="preserve">y </w:t>
      </w:r>
      <w:commentRangeStart w:id="932"/>
      <w:del w:id="933" w:author="Patrick M." w:date="2020-04-11T13:41:00Z">
        <w:r w:rsidR="0055450B" w:rsidRPr="00FF5AD4" w:rsidDel="00C933A6">
          <w:rPr>
            <w:rFonts w:ascii="Times New Roman" w:hAnsi="Times New Roman" w:cs="Times New Roman"/>
            <w:szCs w:val="21"/>
            <w:highlight w:val="yellow"/>
          </w:rPr>
          <w:delText>the money</w:delText>
        </w:r>
      </w:del>
      <w:ins w:id="934" w:author="Patrick M." w:date="2020-04-11T13:41:00Z">
        <w:r w:rsidR="00C933A6">
          <w:rPr>
            <w:rFonts w:ascii="Times New Roman" w:hAnsi="Times New Roman" w:cs="Times New Roman"/>
            <w:szCs w:val="21"/>
            <w:highlight w:val="yellow"/>
          </w:rPr>
          <w:t>and transact</w:t>
        </w:r>
      </w:ins>
      <w:commentRangeEnd w:id="932"/>
      <w:ins w:id="935" w:author="Patrick M." w:date="2020-04-11T21:44:00Z">
        <w:r w:rsidR="002A3BBC">
          <w:rPr>
            <w:rStyle w:val="CommentReference"/>
            <w:lang w:val="en-GB"/>
          </w:rPr>
          <w:commentReference w:id="932"/>
        </w:r>
      </w:ins>
      <w:ins w:id="936" w:author="Patrick M." w:date="2020-04-11T13:41:00Z">
        <w:r w:rsidR="00C933A6">
          <w:rPr>
            <w:rFonts w:ascii="Times New Roman" w:hAnsi="Times New Roman" w:cs="Times New Roman"/>
            <w:szCs w:val="21"/>
            <w:highlight w:val="yellow"/>
          </w:rPr>
          <w:t>:</w:t>
        </w:r>
      </w:ins>
      <w:del w:id="937" w:author="Patrick M." w:date="2020-04-11T13:41:00Z">
        <w:r w:rsidR="0055450B" w:rsidRPr="00FF5AD4" w:rsidDel="00C933A6">
          <w:rPr>
            <w:rFonts w:ascii="Times New Roman" w:hAnsi="Times New Roman" w:cs="Times New Roman"/>
            <w:szCs w:val="21"/>
            <w:highlight w:val="yellow"/>
          </w:rPr>
          <w:delText>;</w:delText>
        </w:r>
      </w:del>
      <w:r w:rsidR="0055450B" w:rsidRPr="00FF5AD4">
        <w:rPr>
          <w:rFonts w:ascii="Times New Roman" w:hAnsi="Times New Roman" w:cs="Times New Roman"/>
          <w:szCs w:val="21"/>
          <w:highlight w:val="yellow"/>
        </w:rPr>
        <w:t xml:space="preserve"> cash, </w:t>
      </w:r>
      <w:proofErr w:type="spellStart"/>
      <w:r w:rsidR="0055450B" w:rsidRPr="00FF5AD4">
        <w:rPr>
          <w:rFonts w:ascii="Times New Roman" w:hAnsi="Times New Roman" w:cs="Times New Roman"/>
          <w:szCs w:val="21"/>
          <w:highlight w:val="yellow"/>
        </w:rPr>
        <w:t>Suica</w:t>
      </w:r>
      <w:proofErr w:type="spellEnd"/>
      <w:r w:rsidR="0055450B" w:rsidRPr="00FF5AD4">
        <w:rPr>
          <w:rFonts w:ascii="Times New Roman" w:hAnsi="Times New Roman" w:cs="Times New Roman"/>
          <w:szCs w:val="21"/>
          <w:highlight w:val="yellow"/>
        </w:rPr>
        <w:t xml:space="preserve">, </w:t>
      </w:r>
      <w:proofErr w:type="spellStart"/>
      <w:r w:rsidR="0055450B" w:rsidRPr="00FF5AD4">
        <w:rPr>
          <w:rFonts w:ascii="Times New Roman" w:hAnsi="Times New Roman" w:cs="Times New Roman"/>
          <w:szCs w:val="21"/>
          <w:highlight w:val="yellow"/>
        </w:rPr>
        <w:t>PayPay</w:t>
      </w:r>
      <w:proofErr w:type="spellEnd"/>
      <w:r w:rsidR="0055450B" w:rsidRPr="00FF5AD4">
        <w:rPr>
          <w:rFonts w:ascii="Times New Roman" w:hAnsi="Times New Roman" w:cs="Times New Roman"/>
          <w:szCs w:val="21"/>
          <w:highlight w:val="yellow"/>
        </w:rPr>
        <w:t xml:space="preserve">, credit cards and so on. He </w:t>
      </w:r>
      <w:ins w:id="938" w:author="Patrick M." w:date="2020-04-11T13:42:00Z">
        <w:r w:rsidR="00C933A6">
          <w:rPr>
            <w:rFonts w:ascii="Times New Roman" w:hAnsi="Times New Roman" w:cs="Times New Roman"/>
            <w:szCs w:val="21"/>
            <w:highlight w:val="yellow"/>
          </w:rPr>
          <w:t xml:space="preserve">or she </w:t>
        </w:r>
      </w:ins>
      <w:r w:rsidR="0055450B" w:rsidRPr="00FF5AD4">
        <w:rPr>
          <w:rFonts w:ascii="Times New Roman" w:hAnsi="Times New Roman" w:cs="Times New Roman"/>
          <w:szCs w:val="21"/>
          <w:highlight w:val="yellow"/>
        </w:rPr>
        <w:t xml:space="preserve">can feel </w:t>
      </w:r>
      <w:ins w:id="939" w:author="Patrick M." w:date="2020-04-11T13:42:00Z">
        <w:r w:rsidR="00C933A6">
          <w:rPr>
            <w:rFonts w:ascii="Times New Roman" w:hAnsi="Times New Roman" w:cs="Times New Roman"/>
            <w:szCs w:val="21"/>
            <w:highlight w:val="yellow"/>
          </w:rPr>
          <w:t xml:space="preserve">the </w:t>
        </w:r>
      </w:ins>
      <w:r w:rsidR="0055450B" w:rsidRPr="00FF5AD4">
        <w:rPr>
          <w:rFonts w:ascii="Times New Roman" w:hAnsi="Times New Roman" w:cs="Times New Roman"/>
          <w:szCs w:val="21"/>
          <w:highlight w:val="yellow"/>
        </w:rPr>
        <w:t xml:space="preserve">real </w:t>
      </w:r>
      <w:ins w:id="940" w:author="Patrick M." w:date="2020-04-11T13:42:00Z">
        <w:r w:rsidR="00C933A6">
          <w:rPr>
            <w:rFonts w:ascii="Times New Roman" w:hAnsi="Times New Roman" w:cs="Times New Roman"/>
            <w:szCs w:val="21"/>
            <w:highlight w:val="yellow"/>
          </w:rPr>
          <w:t xml:space="preserve">value of the </w:t>
        </w:r>
      </w:ins>
      <w:r w:rsidR="0055450B" w:rsidRPr="00FF5AD4">
        <w:rPr>
          <w:rFonts w:ascii="Times New Roman" w:hAnsi="Times New Roman" w:cs="Times New Roman"/>
          <w:szCs w:val="21"/>
          <w:highlight w:val="yellow"/>
        </w:rPr>
        <w:t xml:space="preserve">transaction and sometimes he </w:t>
      </w:r>
      <w:ins w:id="941" w:author="Patrick M." w:date="2020-04-11T13:43:00Z">
        <w:r w:rsidR="004F2CB7">
          <w:rPr>
            <w:rFonts w:ascii="Times New Roman" w:hAnsi="Times New Roman" w:cs="Times New Roman"/>
            <w:szCs w:val="21"/>
            <w:highlight w:val="yellow"/>
          </w:rPr>
          <w:t xml:space="preserve">or she </w:t>
        </w:r>
      </w:ins>
      <w:r w:rsidR="0055450B" w:rsidRPr="00FF5AD4">
        <w:rPr>
          <w:rFonts w:ascii="Times New Roman" w:hAnsi="Times New Roman" w:cs="Times New Roman"/>
          <w:szCs w:val="21"/>
          <w:highlight w:val="yellow"/>
        </w:rPr>
        <w:t xml:space="preserve">can understand how </w:t>
      </w:r>
      <w:del w:id="942" w:author="Patrick M." w:date="2020-04-11T13:43:00Z">
        <w:r w:rsidR="0055450B" w:rsidRPr="00FF5AD4" w:rsidDel="004F2CB7">
          <w:rPr>
            <w:rFonts w:ascii="Times New Roman" w:hAnsi="Times New Roman" w:cs="Times New Roman"/>
            <w:szCs w:val="21"/>
            <w:highlight w:val="yellow"/>
          </w:rPr>
          <w:delText xml:space="preserve">the </w:delText>
        </w:r>
      </w:del>
      <w:r w:rsidR="0055450B" w:rsidRPr="00FF5AD4">
        <w:rPr>
          <w:rFonts w:ascii="Times New Roman" w:hAnsi="Times New Roman" w:cs="Times New Roman"/>
          <w:szCs w:val="21"/>
          <w:highlight w:val="yellow"/>
        </w:rPr>
        <w:t xml:space="preserve">new technology is introduced in </w:t>
      </w:r>
      <w:del w:id="943" w:author="Patrick M." w:date="2020-04-11T13:43:00Z">
        <w:r w:rsidR="0055450B" w:rsidRPr="00FF5AD4" w:rsidDel="004F2CB7">
          <w:rPr>
            <w:rFonts w:ascii="Times New Roman" w:hAnsi="Times New Roman" w:cs="Times New Roman"/>
            <w:szCs w:val="21"/>
            <w:highlight w:val="yellow"/>
          </w:rPr>
          <w:delText xml:space="preserve">the real </w:delText>
        </w:r>
        <w:commentRangeStart w:id="944"/>
        <w:r w:rsidR="0055450B" w:rsidRPr="00FF5AD4" w:rsidDel="004F2CB7">
          <w:rPr>
            <w:rFonts w:ascii="Times New Roman" w:hAnsi="Times New Roman" w:cs="Times New Roman"/>
            <w:szCs w:val="21"/>
            <w:highlight w:val="yellow"/>
          </w:rPr>
          <w:delText>society</w:delText>
        </w:r>
      </w:del>
      <w:ins w:id="945" w:author="Patrick M." w:date="2020-04-11T13:43:00Z">
        <w:r w:rsidR="004F2CB7">
          <w:rPr>
            <w:rFonts w:ascii="Times New Roman" w:hAnsi="Times New Roman" w:cs="Times New Roman"/>
            <w:szCs w:val="21"/>
            <w:highlight w:val="yellow"/>
          </w:rPr>
          <w:t>the marketplace</w:t>
        </w:r>
      </w:ins>
      <w:r w:rsidR="0055450B" w:rsidRPr="00FF5AD4">
        <w:rPr>
          <w:rFonts w:ascii="Times New Roman" w:hAnsi="Times New Roman" w:cs="Times New Roman"/>
          <w:szCs w:val="21"/>
          <w:highlight w:val="yellow"/>
        </w:rPr>
        <w:t>.</w:t>
      </w:r>
      <w:commentRangeEnd w:id="944"/>
      <w:r w:rsidR="002A3BBC">
        <w:rPr>
          <w:rStyle w:val="CommentReference"/>
          <w:lang w:val="en-GB"/>
        </w:rPr>
        <w:commentReference w:id="944"/>
      </w:r>
      <w:r w:rsidR="0055450B" w:rsidRPr="00FF5AD4">
        <w:rPr>
          <w:rFonts w:ascii="Times New Roman" w:hAnsi="Times New Roman" w:cs="Times New Roman"/>
          <w:szCs w:val="21"/>
          <w:highlight w:val="yellow"/>
        </w:rPr>
        <w:t xml:space="preserve"> </w:t>
      </w:r>
      <w:commentRangeStart w:id="946"/>
      <w:r w:rsidR="0055450B" w:rsidRPr="00FF5AD4">
        <w:rPr>
          <w:rFonts w:ascii="Times New Roman" w:hAnsi="Times New Roman" w:cs="Times New Roman"/>
          <w:szCs w:val="21"/>
          <w:highlight w:val="yellow"/>
        </w:rPr>
        <w:t xml:space="preserve">These experiences are </w:t>
      </w:r>
      <w:del w:id="947" w:author="Patrick M." w:date="2020-04-11T13:44:00Z">
        <w:r w:rsidR="0055450B" w:rsidRPr="00FF5AD4" w:rsidDel="004F2CB7">
          <w:rPr>
            <w:rFonts w:ascii="Times New Roman" w:hAnsi="Times New Roman" w:cs="Times New Roman"/>
            <w:szCs w:val="21"/>
            <w:highlight w:val="yellow"/>
          </w:rPr>
          <w:delText xml:space="preserve">the </w:delText>
        </w:r>
      </w:del>
      <w:r w:rsidR="0055450B" w:rsidRPr="00FF5AD4">
        <w:rPr>
          <w:rFonts w:ascii="Times New Roman" w:hAnsi="Times New Roman" w:cs="Times New Roman"/>
          <w:szCs w:val="21"/>
          <w:highlight w:val="yellow"/>
        </w:rPr>
        <w:t xml:space="preserve">important </w:t>
      </w:r>
      <w:del w:id="948" w:author="Patrick M." w:date="2020-04-11T13:44:00Z">
        <w:r w:rsidR="0055450B" w:rsidRPr="00FF5AD4" w:rsidDel="004F2CB7">
          <w:rPr>
            <w:rFonts w:ascii="Times New Roman" w:hAnsi="Times New Roman" w:cs="Times New Roman"/>
            <w:szCs w:val="21"/>
            <w:highlight w:val="yellow"/>
          </w:rPr>
          <w:delText xml:space="preserve">study </w:delText>
        </w:r>
      </w:del>
      <w:ins w:id="949" w:author="Patrick M." w:date="2020-04-11T13:44:00Z">
        <w:r w:rsidR="004F2CB7">
          <w:rPr>
            <w:rFonts w:ascii="Times New Roman" w:hAnsi="Times New Roman" w:cs="Times New Roman"/>
            <w:szCs w:val="21"/>
            <w:highlight w:val="yellow"/>
          </w:rPr>
          <w:t xml:space="preserve">lessons </w:t>
        </w:r>
      </w:ins>
      <w:r w:rsidR="0055450B" w:rsidRPr="00FF5AD4">
        <w:rPr>
          <w:rFonts w:ascii="Times New Roman" w:hAnsi="Times New Roman" w:cs="Times New Roman"/>
          <w:szCs w:val="21"/>
          <w:highlight w:val="yellow"/>
        </w:rPr>
        <w:t xml:space="preserve">that </w:t>
      </w:r>
      <w:del w:id="950" w:author="Patrick M." w:date="2020-04-11T13:44:00Z">
        <w:r w:rsidR="0055450B" w:rsidRPr="00FF5AD4" w:rsidDel="004F2CB7">
          <w:rPr>
            <w:rFonts w:ascii="Times New Roman" w:hAnsi="Times New Roman" w:cs="Times New Roman"/>
            <w:szCs w:val="21"/>
            <w:highlight w:val="yellow"/>
          </w:rPr>
          <w:delText xml:space="preserve">is </w:delText>
        </w:r>
      </w:del>
      <w:ins w:id="951" w:author="Patrick M." w:date="2020-04-11T13:44:00Z">
        <w:r w:rsidR="004F2CB7">
          <w:rPr>
            <w:rFonts w:ascii="Times New Roman" w:hAnsi="Times New Roman" w:cs="Times New Roman"/>
            <w:szCs w:val="21"/>
            <w:highlight w:val="yellow"/>
          </w:rPr>
          <w:t xml:space="preserve">are </w:t>
        </w:r>
      </w:ins>
      <w:r w:rsidR="0055450B" w:rsidRPr="00FF5AD4">
        <w:rPr>
          <w:rFonts w:ascii="Times New Roman" w:hAnsi="Times New Roman" w:cs="Times New Roman"/>
          <w:szCs w:val="21"/>
          <w:highlight w:val="yellow"/>
        </w:rPr>
        <w:t xml:space="preserve">difficult to have at </w:t>
      </w:r>
      <w:r w:rsidR="001B0367" w:rsidRPr="00FF5AD4">
        <w:rPr>
          <w:rFonts w:ascii="Times New Roman" w:hAnsi="Times New Roman" w:cs="Times New Roman"/>
          <w:szCs w:val="21"/>
          <w:highlight w:val="yellow"/>
        </w:rPr>
        <w:t xml:space="preserve">a </w:t>
      </w:r>
      <w:r w:rsidR="0055450B" w:rsidRPr="00FF5AD4">
        <w:rPr>
          <w:rFonts w:ascii="Times New Roman" w:hAnsi="Times New Roman" w:cs="Times New Roman"/>
          <w:szCs w:val="21"/>
          <w:highlight w:val="yellow"/>
        </w:rPr>
        <w:t xml:space="preserve">school and </w:t>
      </w:r>
      <w:del w:id="952" w:author="Patrick M." w:date="2020-04-11T13:44:00Z">
        <w:r w:rsidR="0055450B" w:rsidRPr="00FF5AD4" w:rsidDel="004F2CB7">
          <w:rPr>
            <w:rFonts w:ascii="Times New Roman" w:hAnsi="Times New Roman" w:cs="Times New Roman"/>
            <w:szCs w:val="21"/>
            <w:highlight w:val="yellow"/>
          </w:rPr>
          <w:delText xml:space="preserve">these experiences will </w:delText>
        </w:r>
      </w:del>
      <w:ins w:id="953" w:author="Patrick M." w:date="2020-04-11T13:44:00Z">
        <w:r w:rsidR="004F2CB7">
          <w:rPr>
            <w:rFonts w:ascii="Times New Roman" w:hAnsi="Times New Roman" w:cs="Times New Roman"/>
            <w:szCs w:val="21"/>
            <w:highlight w:val="yellow"/>
          </w:rPr>
          <w:t xml:space="preserve">they will form the basis of understanding that allows </w:t>
        </w:r>
      </w:ins>
      <w:del w:id="954" w:author="Patrick M." w:date="2020-04-11T13:44:00Z">
        <w:r w:rsidR="0055450B" w:rsidRPr="00FF5AD4" w:rsidDel="004F2CB7">
          <w:rPr>
            <w:rFonts w:ascii="Times New Roman" w:hAnsi="Times New Roman" w:cs="Times New Roman"/>
            <w:szCs w:val="21"/>
            <w:highlight w:val="yellow"/>
          </w:rPr>
          <w:delText>be on</w:delText>
        </w:r>
        <w:r w:rsidR="00E8492C" w:rsidRPr="00FF5AD4" w:rsidDel="004F2CB7">
          <w:rPr>
            <w:rFonts w:ascii="Times New Roman" w:hAnsi="Times New Roman" w:cs="Times New Roman"/>
            <w:szCs w:val="21"/>
            <w:highlight w:val="yellow"/>
          </w:rPr>
          <w:delText>e of the idea to choose what he</w:delText>
        </w:r>
      </w:del>
      <w:ins w:id="955" w:author="Patrick M." w:date="2020-04-11T13:45:00Z">
        <w:r w:rsidR="004F2CB7">
          <w:rPr>
            <w:rFonts w:ascii="Times New Roman" w:hAnsi="Times New Roman" w:cs="Times New Roman"/>
            <w:szCs w:val="21"/>
            <w:highlight w:val="yellow"/>
          </w:rPr>
          <w:t xml:space="preserve">the student to decide what they wish to </w:t>
        </w:r>
      </w:ins>
      <w:del w:id="956" w:author="Patrick M." w:date="2020-04-11T13:45:00Z">
        <w:r w:rsidR="0055450B" w:rsidRPr="00FF5AD4" w:rsidDel="004F2CB7">
          <w:rPr>
            <w:rFonts w:ascii="Times New Roman" w:hAnsi="Times New Roman" w:cs="Times New Roman"/>
            <w:szCs w:val="21"/>
            <w:highlight w:val="yellow"/>
          </w:rPr>
          <w:delText xml:space="preserve"> want</w:delText>
        </w:r>
        <w:r w:rsidR="00E8492C" w:rsidRPr="00FF5AD4" w:rsidDel="004F2CB7">
          <w:rPr>
            <w:rFonts w:ascii="Times New Roman" w:hAnsi="Times New Roman" w:cs="Times New Roman"/>
            <w:szCs w:val="21"/>
            <w:highlight w:val="yellow"/>
          </w:rPr>
          <w:delText>s</w:delText>
        </w:r>
        <w:r w:rsidR="0055450B" w:rsidRPr="00FF5AD4" w:rsidDel="004F2CB7">
          <w:rPr>
            <w:rFonts w:ascii="Times New Roman" w:hAnsi="Times New Roman" w:cs="Times New Roman"/>
            <w:szCs w:val="21"/>
            <w:highlight w:val="yellow"/>
          </w:rPr>
          <w:delText xml:space="preserve"> to </w:delText>
        </w:r>
      </w:del>
      <w:r w:rsidR="0055450B" w:rsidRPr="00FF5AD4">
        <w:rPr>
          <w:rFonts w:ascii="Times New Roman" w:hAnsi="Times New Roman" w:cs="Times New Roman"/>
          <w:szCs w:val="21"/>
          <w:highlight w:val="yellow"/>
        </w:rPr>
        <w:t xml:space="preserve">do in society. In </w:t>
      </w:r>
      <w:del w:id="957" w:author="Patrick M." w:date="2020-04-11T13:45:00Z">
        <w:r w:rsidR="0055450B" w:rsidRPr="00FF5AD4" w:rsidDel="004F2CB7">
          <w:rPr>
            <w:rFonts w:ascii="Times New Roman" w:hAnsi="Times New Roman" w:cs="Times New Roman"/>
            <w:szCs w:val="21"/>
            <w:highlight w:val="yellow"/>
          </w:rPr>
          <w:delText>addition</w:delText>
        </w:r>
      </w:del>
      <w:ins w:id="958" w:author="Patrick M." w:date="2020-04-11T13:45:00Z">
        <w:r w:rsidR="004F2CB7" w:rsidRPr="00FF5AD4">
          <w:rPr>
            <w:rFonts w:ascii="Times New Roman" w:hAnsi="Times New Roman" w:cs="Times New Roman"/>
            <w:szCs w:val="21"/>
            <w:highlight w:val="yellow"/>
          </w:rPr>
          <w:t>addition,</w:t>
        </w:r>
      </w:ins>
      <w:del w:id="959" w:author="Patrick M." w:date="2020-04-11T13:45:00Z">
        <w:r w:rsidR="0055450B" w:rsidRPr="00FF5AD4" w:rsidDel="004F2CB7">
          <w:rPr>
            <w:rFonts w:ascii="Times New Roman" w:hAnsi="Times New Roman" w:cs="Times New Roman"/>
            <w:szCs w:val="21"/>
            <w:highlight w:val="yellow"/>
          </w:rPr>
          <w:delText xml:space="preserve"> to that</w:delText>
        </w:r>
        <w:r w:rsidR="00E8492C" w:rsidRPr="00FF5AD4" w:rsidDel="004F2CB7">
          <w:rPr>
            <w:rFonts w:ascii="Times New Roman" w:hAnsi="Times New Roman" w:cs="Times New Roman"/>
            <w:szCs w:val="21"/>
            <w:highlight w:val="yellow"/>
          </w:rPr>
          <w:delText>,</w:delText>
        </w:r>
      </w:del>
      <w:r w:rsidR="00E8492C" w:rsidRPr="00FF5AD4">
        <w:rPr>
          <w:rFonts w:ascii="Times New Roman" w:hAnsi="Times New Roman" w:cs="Times New Roman"/>
          <w:szCs w:val="21"/>
          <w:highlight w:val="yellow"/>
        </w:rPr>
        <w:t xml:space="preserve"> he</w:t>
      </w:r>
      <w:r w:rsidRPr="00FF5AD4">
        <w:rPr>
          <w:rFonts w:ascii="Times New Roman" w:hAnsi="Times New Roman" w:cs="Times New Roman"/>
          <w:szCs w:val="21"/>
        </w:rPr>
        <w:t xml:space="preserve"> </w:t>
      </w:r>
      <w:ins w:id="960" w:author="Patrick M." w:date="2020-04-11T13:45:00Z">
        <w:r w:rsidR="004F2CB7">
          <w:rPr>
            <w:rFonts w:ascii="Times New Roman" w:hAnsi="Times New Roman" w:cs="Times New Roman"/>
            <w:szCs w:val="21"/>
          </w:rPr>
          <w:t xml:space="preserve">or she </w:t>
        </w:r>
      </w:ins>
      <w:del w:id="961" w:author="Patrick M." w:date="2020-04-11T13:45:00Z">
        <w:r w:rsidRPr="00FF5AD4" w:rsidDel="004F2CB7">
          <w:rPr>
            <w:rFonts w:ascii="Times New Roman" w:hAnsi="Times New Roman" w:cs="Times New Roman"/>
            <w:szCs w:val="21"/>
          </w:rPr>
          <w:delText xml:space="preserve">can </w:delText>
        </w:r>
      </w:del>
      <w:ins w:id="962" w:author="Patrick M." w:date="2020-04-11T13:45:00Z">
        <w:r w:rsidR="004F2CB7">
          <w:rPr>
            <w:rFonts w:ascii="Times New Roman" w:hAnsi="Times New Roman" w:cs="Times New Roman"/>
            <w:szCs w:val="21"/>
          </w:rPr>
          <w:t xml:space="preserve">will </w:t>
        </w:r>
      </w:ins>
      <w:r w:rsidRPr="00FF5AD4">
        <w:rPr>
          <w:rFonts w:ascii="Times New Roman" w:hAnsi="Times New Roman" w:cs="Times New Roman"/>
          <w:szCs w:val="21"/>
        </w:rPr>
        <w:t>have communication with bosses or customers at the part-time job</w:t>
      </w:r>
      <w:del w:id="963" w:author="Patrick M." w:date="2020-04-11T13:45:00Z">
        <w:r w:rsidRPr="00FF5AD4" w:rsidDel="004F2CB7">
          <w:rPr>
            <w:rFonts w:ascii="Times New Roman" w:hAnsi="Times New Roman" w:cs="Times New Roman"/>
            <w:szCs w:val="21"/>
          </w:rPr>
          <w:delText>s</w:delText>
        </w:r>
      </w:del>
      <w:r w:rsidRPr="00FF5AD4">
        <w:rPr>
          <w:rFonts w:ascii="Times New Roman" w:hAnsi="Times New Roman" w:cs="Times New Roman"/>
          <w:szCs w:val="21"/>
        </w:rPr>
        <w:t xml:space="preserve">. </w:t>
      </w:r>
      <w:r w:rsidR="00E8492C" w:rsidRPr="00FF5AD4">
        <w:rPr>
          <w:rFonts w:ascii="Times New Roman" w:hAnsi="Times New Roman" w:cs="Times New Roman"/>
          <w:szCs w:val="21"/>
          <w:highlight w:val="yellow"/>
        </w:rPr>
        <w:t>This is very important because c</w:t>
      </w:r>
      <w:r w:rsidR="0055450B" w:rsidRPr="00FF5AD4">
        <w:rPr>
          <w:rFonts w:ascii="Times New Roman" w:hAnsi="Times New Roman" w:cs="Times New Roman"/>
          <w:szCs w:val="21"/>
          <w:highlight w:val="yellow"/>
        </w:rPr>
        <w:t xml:space="preserve">ommunication </w:t>
      </w:r>
      <w:r w:rsidR="00E8492C" w:rsidRPr="00FF5AD4">
        <w:rPr>
          <w:rFonts w:ascii="Times New Roman" w:hAnsi="Times New Roman" w:cs="Times New Roman"/>
          <w:szCs w:val="21"/>
          <w:highlight w:val="yellow"/>
        </w:rPr>
        <w:t xml:space="preserve">is essential to </w:t>
      </w:r>
      <w:ins w:id="964" w:author="Patrick M." w:date="2020-04-11T13:45:00Z">
        <w:r w:rsidR="004F2CB7">
          <w:rPr>
            <w:rFonts w:ascii="Times New Roman" w:hAnsi="Times New Roman" w:cs="Times New Roman"/>
            <w:szCs w:val="21"/>
            <w:highlight w:val="yellow"/>
          </w:rPr>
          <w:t>have a successful car</w:t>
        </w:r>
      </w:ins>
      <w:ins w:id="965" w:author="Patrick M." w:date="2020-04-11T13:46:00Z">
        <w:r w:rsidR="004F2CB7">
          <w:rPr>
            <w:rFonts w:ascii="Times New Roman" w:hAnsi="Times New Roman" w:cs="Times New Roman"/>
            <w:szCs w:val="21"/>
            <w:highlight w:val="yellow"/>
          </w:rPr>
          <w:t xml:space="preserve">eer and </w:t>
        </w:r>
      </w:ins>
      <w:r w:rsidR="00E8492C" w:rsidRPr="00FF5AD4">
        <w:rPr>
          <w:rFonts w:ascii="Times New Roman" w:hAnsi="Times New Roman" w:cs="Times New Roman"/>
          <w:szCs w:val="21"/>
          <w:highlight w:val="yellow"/>
        </w:rPr>
        <w:t xml:space="preserve">live in society. </w:t>
      </w:r>
      <w:del w:id="966" w:author="Patrick M." w:date="2020-04-11T13:46:00Z">
        <w:r w:rsidR="00E8492C" w:rsidRPr="00FF5AD4" w:rsidDel="004F2CB7">
          <w:rPr>
            <w:rFonts w:ascii="Times New Roman" w:hAnsi="Times New Roman" w:cs="Times New Roman"/>
            <w:szCs w:val="21"/>
            <w:highlight w:val="yellow"/>
          </w:rPr>
          <w:delText xml:space="preserve">Through </w:delText>
        </w:r>
      </w:del>
      <w:ins w:id="967" w:author="Patrick M." w:date="2020-04-11T13:46:00Z">
        <w:r w:rsidR="004F2CB7">
          <w:rPr>
            <w:rFonts w:ascii="Times New Roman" w:hAnsi="Times New Roman" w:cs="Times New Roman"/>
            <w:szCs w:val="21"/>
            <w:highlight w:val="yellow"/>
          </w:rPr>
          <w:t xml:space="preserve">With </w:t>
        </w:r>
      </w:ins>
      <w:r w:rsidR="00E8492C" w:rsidRPr="00FF5AD4">
        <w:rPr>
          <w:rFonts w:ascii="Times New Roman" w:hAnsi="Times New Roman" w:cs="Times New Roman"/>
          <w:szCs w:val="21"/>
          <w:highlight w:val="yellow"/>
        </w:rPr>
        <w:t xml:space="preserve">a part-time job, he </w:t>
      </w:r>
      <w:ins w:id="968" w:author="Patrick M." w:date="2020-04-11T13:46:00Z">
        <w:r w:rsidR="004F2CB7">
          <w:rPr>
            <w:rFonts w:ascii="Times New Roman" w:hAnsi="Times New Roman" w:cs="Times New Roman"/>
            <w:szCs w:val="21"/>
            <w:highlight w:val="yellow"/>
          </w:rPr>
          <w:t xml:space="preserve">or she </w:t>
        </w:r>
      </w:ins>
      <w:r w:rsidR="00E8492C" w:rsidRPr="00FF5AD4">
        <w:rPr>
          <w:rFonts w:ascii="Times New Roman" w:hAnsi="Times New Roman" w:cs="Times New Roman"/>
          <w:szCs w:val="21"/>
          <w:highlight w:val="yellow"/>
        </w:rPr>
        <w:t>learns</w:t>
      </w:r>
      <w:r w:rsidR="0055450B" w:rsidRPr="00FF5AD4">
        <w:rPr>
          <w:rFonts w:ascii="Times New Roman" w:hAnsi="Times New Roman" w:cs="Times New Roman"/>
          <w:szCs w:val="21"/>
          <w:highlight w:val="yellow"/>
        </w:rPr>
        <w:t xml:space="preserve"> how to talk to seniors with respect </w:t>
      </w:r>
      <w:r w:rsidR="00E8492C" w:rsidRPr="00FF5AD4">
        <w:rPr>
          <w:rFonts w:ascii="Times New Roman" w:hAnsi="Times New Roman" w:cs="Times New Roman"/>
          <w:szCs w:val="21"/>
          <w:highlight w:val="yellow"/>
        </w:rPr>
        <w:t xml:space="preserve">or how to answer </w:t>
      </w:r>
      <w:del w:id="969" w:author="Patrick M." w:date="2020-04-11T13:46:00Z">
        <w:r w:rsidR="00E8492C" w:rsidRPr="00FF5AD4" w:rsidDel="004F2CB7">
          <w:rPr>
            <w:rFonts w:ascii="Times New Roman" w:hAnsi="Times New Roman" w:cs="Times New Roman"/>
            <w:szCs w:val="21"/>
            <w:highlight w:val="yellow"/>
          </w:rPr>
          <w:delText xml:space="preserve">to a claim </w:delText>
        </w:r>
      </w:del>
      <w:ins w:id="970" w:author="Patrick M." w:date="2020-04-11T13:46:00Z">
        <w:r w:rsidR="004F2CB7">
          <w:rPr>
            <w:rFonts w:ascii="Times New Roman" w:hAnsi="Times New Roman" w:cs="Times New Roman"/>
            <w:szCs w:val="21"/>
            <w:highlight w:val="yellow"/>
          </w:rPr>
          <w:t xml:space="preserve">questions by </w:t>
        </w:r>
      </w:ins>
      <w:del w:id="971" w:author="Patrick M." w:date="2020-04-11T13:46:00Z">
        <w:r w:rsidR="00E8492C" w:rsidRPr="00FF5AD4" w:rsidDel="004F2CB7">
          <w:rPr>
            <w:rFonts w:ascii="Times New Roman" w:hAnsi="Times New Roman" w:cs="Times New Roman"/>
            <w:szCs w:val="21"/>
            <w:highlight w:val="yellow"/>
          </w:rPr>
          <w:delText xml:space="preserve">from </w:delText>
        </w:r>
      </w:del>
      <w:r w:rsidR="00E8492C" w:rsidRPr="00FF5AD4">
        <w:rPr>
          <w:rFonts w:ascii="Times New Roman" w:hAnsi="Times New Roman" w:cs="Times New Roman"/>
          <w:szCs w:val="21"/>
          <w:highlight w:val="yellow"/>
        </w:rPr>
        <w:t>a customer.</w:t>
      </w:r>
      <w:r w:rsidR="00E8492C" w:rsidRPr="00FF5AD4">
        <w:rPr>
          <w:rFonts w:ascii="Times New Roman" w:hAnsi="Times New Roman" w:cs="Times New Roman"/>
          <w:szCs w:val="21"/>
        </w:rPr>
        <w:t xml:space="preserve"> </w:t>
      </w:r>
      <w:r w:rsidRPr="00FF5AD4">
        <w:rPr>
          <w:rFonts w:ascii="Times New Roman" w:hAnsi="Times New Roman" w:cs="Times New Roman"/>
          <w:szCs w:val="21"/>
        </w:rPr>
        <w:t xml:space="preserve">We can’t have these </w:t>
      </w:r>
      <w:del w:id="972" w:author="Patrick M." w:date="2020-04-11T13:49:00Z">
        <w:r w:rsidRPr="00FF5AD4" w:rsidDel="004F2CB7">
          <w:rPr>
            <w:rFonts w:ascii="Times New Roman" w:hAnsi="Times New Roman" w:cs="Times New Roman"/>
            <w:szCs w:val="21"/>
          </w:rPr>
          <w:delText xml:space="preserve">real </w:delText>
        </w:r>
      </w:del>
      <w:ins w:id="973" w:author="Patrick M." w:date="2020-04-11T13:49:00Z">
        <w:r w:rsidR="004F2CB7" w:rsidRPr="00FF5AD4">
          <w:rPr>
            <w:rFonts w:ascii="Times New Roman" w:hAnsi="Times New Roman" w:cs="Times New Roman"/>
            <w:szCs w:val="21"/>
          </w:rPr>
          <w:t>real-life</w:t>
        </w:r>
      </w:ins>
      <w:ins w:id="974" w:author="Patrick M." w:date="2020-04-11T13:46:00Z">
        <w:r w:rsidR="004F2CB7">
          <w:rPr>
            <w:rFonts w:ascii="Times New Roman" w:hAnsi="Times New Roman" w:cs="Times New Roman"/>
            <w:szCs w:val="21"/>
          </w:rPr>
          <w:t xml:space="preserve"> </w:t>
        </w:r>
      </w:ins>
      <w:r w:rsidRPr="00FF5AD4">
        <w:rPr>
          <w:rFonts w:ascii="Times New Roman" w:hAnsi="Times New Roman" w:cs="Times New Roman"/>
          <w:szCs w:val="21"/>
        </w:rPr>
        <w:t>experience</w:t>
      </w:r>
      <w:r w:rsidR="00C73590" w:rsidRPr="00FF5AD4">
        <w:rPr>
          <w:rFonts w:ascii="Times New Roman" w:hAnsi="Times New Roman" w:cs="Times New Roman"/>
          <w:szCs w:val="21"/>
        </w:rPr>
        <w:t>s</w:t>
      </w:r>
      <w:r w:rsidRPr="00FF5AD4">
        <w:rPr>
          <w:rFonts w:ascii="Times New Roman" w:hAnsi="Times New Roman" w:cs="Times New Roman"/>
          <w:szCs w:val="21"/>
        </w:rPr>
        <w:t xml:space="preserve"> in </w:t>
      </w:r>
      <w:del w:id="975" w:author="Patrick M." w:date="2020-04-11T13:46:00Z">
        <w:r w:rsidRPr="00FF5AD4" w:rsidDel="004F2CB7">
          <w:rPr>
            <w:rFonts w:ascii="Times New Roman" w:hAnsi="Times New Roman" w:cs="Times New Roman"/>
            <w:szCs w:val="21"/>
          </w:rPr>
          <w:delText xml:space="preserve">our </w:delText>
        </w:r>
      </w:del>
      <w:r w:rsidRPr="00FF5AD4">
        <w:rPr>
          <w:rFonts w:ascii="Times New Roman" w:hAnsi="Times New Roman" w:cs="Times New Roman"/>
          <w:szCs w:val="21"/>
        </w:rPr>
        <w:t xml:space="preserve">school life. </w:t>
      </w:r>
      <w:del w:id="976" w:author="Patrick M." w:date="2020-04-11T13:46:00Z">
        <w:r w:rsidRPr="00FF5AD4" w:rsidDel="004F2CB7">
          <w:rPr>
            <w:rFonts w:ascii="Times New Roman" w:hAnsi="Times New Roman" w:cs="Times New Roman"/>
            <w:szCs w:val="21"/>
          </w:rPr>
          <w:delText>In a school</w:delText>
        </w:r>
      </w:del>
      <w:ins w:id="977" w:author="Patrick M." w:date="2020-04-11T13:46:00Z">
        <w:r w:rsidR="004F2CB7">
          <w:rPr>
            <w:rFonts w:ascii="Times New Roman" w:hAnsi="Times New Roman" w:cs="Times New Roman"/>
            <w:szCs w:val="21"/>
          </w:rPr>
          <w:t>There</w:t>
        </w:r>
      </w:ins>
      <w:ins w:id="978" w:author="Patrick M." w:date="2020-04-11T13:49:00Z">
        <w:r w:rsidR="00172222">
          <w:rPr>
            <w:rFonts w:ascii="Times New Roman" w:hAnsi="Times New Roman" w:cs="Times New Roman"/>
            <w:szCs w:val="21"/>
          </w:rPr>
          <w:t>,</w:t>
        </w:r>
      </w:ins>
      <w:del w:id="979" w:author="Patrick M." w:date="2020-04-11T13:46:00Z">
        <w:r w:rsidRPr="00FF5AD4" w:rsidDel="004F2CB7">
          <w:rPr>
            <w:rFonts w:ascii="Times New Roman" w:hAnsi="Times New Roman" w:cs="Times New Roman"/>
            <w:szCs w:val="21"/>
          </w:rPr>
          <w:delText>,</w:delText>
        </w:r>
      </w:del>
      <w:r w:rsidRPr="00FF5AD4">
        <w:rPr>
          <w:rFonts w:ascii="Times New Roman" w:hAnsi="Times New Roman" w:cs="Times New Roman"/>
          <w:szCs w:val="21"/>
        </w:rPr>
        <w:t xml:space="preserve"> we </w:t>
      </w:r>
      <w:del w:id="980" w:author="Patrick M." w:date="2020-04-11T13:46:00Z">
        <w:r w:rsidRPr="00FF5AD4" w:rsidDel="004F2CB7">
          <w:rPr>
            <w:rFonts w:ascii="Times New Roman" w:hAnsi="Times New Roman" w:cs="Times New Roman"/>
            <w:szCs w:val="21"/>
          </w:rPr>
          <w:delText xml:space="preserve">can </w:delText>
        </w:r>
      </w:del>
      <w:ins w:id="981" w:author="Patrick M." w:date="2020-04-11T13:47:00Z">
        <w:r w:rsidR="004F2CB7">
          <w:rPr>
            <w:rFonts w:ascii="Times New Roman" w:hAnsi="Times New Roman" w:cs="Times New Roman"/>
            <w:szCs w:val="21"/>
          </w:rPr>
          <w:t xml:space="preserve">almost exclusively </w:t>
        </w:r>
      </w:ins>
      <w:r w:rsidRPr="00FF5AD4">
        <w:rPr>
          <w:rFonts w:ascii="Times New Roman" w:hAnsi="Times New Roman" w:cs="Times New Roman"/>
          <w:szCs w:val="21"/>
        </w:rPr>
        <w:t xml:space="preserve">communicate with </w:t>
      </w:r>
      <w:del w:id="982" w:author="Patrick M." w:date="2020-04-11T13:47:00Z">
        <w:r w:rsidRPr="00FF5AD4" w:rsidDel="004F2CB7">
          <w:rPr>
            <w:rFonts w:ascii="Times New Roman" w:hAnsi="Times New Roman" w:cs="Times New Roman"/>
            <w:szCs w:val="21"/>
          </w:rPr>
          <w:delText xml:space="preserve">almost only </w:delText>
        </w:r>
      </w:del>
      <w:ins w:id="983" w:author="Patrick M." w:date="2020-04-11T13:47:00Z">
        <w:r w:rsidR="004F2CB7">
          <w:rPr>
            <w:rFonts w:ascii="Times New Roman" w:hAnsi="Times New Roman" w:cs="Times New Roman"/>
            <w:szCs w:val="21"/>
          </w:rPr>
          <w:t xml:space="preserve">students of </w:t>
        </w:r>
      </w:ins>
      <w:r w:rsidRPr="00FF5AD4">
        <w:rPr>
          <w:rFonts w:ascii="Times New Roman" w:hAnsi="Times New Roman" w:cs="Times New Roman"/>
          <w:szCs w:val="21"/>
        </w:rPr>
        <w:t>the same age</w:t>
      </w:r>
      <w:del w:id="984" w:author="Patrick M." w:date="2020-04-11T13:47:00Z">
        <w:r w:rsidRPr="00FF5AD4" w:rsidDel="004F2CB7">
          <w:rPr>
            <w:rFonts w:ascii="Times New Roman" w:hAnsi="Times New Roman" w:cs="Times New Roman"/>
            <w:szCs w:val="21"/>
          </w:rPr>
          <w:delText xml:space="preserve"> students</w:delText>
        </w:r>
      </w:del>
      <w:r w:rsidR="00C73590" w:rsidRPr="00FF5AD4">
        <w:rPr>
          <w:rFonts w:ascii="Times New Roman" w:hAnsi="Times New Roman" w:cs="Times New Roman"/>
          <w:szCs w:val="21"/>
        </w:rPr>
        <w:t xml:space="preserve">. </w:t>
      </w:r>
      <w:commentRangeEnd w:id="946"/>
      <w:r w:rsidR="002A3BBC">
        <w:rPr>
          <w:rStyle w:val="CommentReference"/>
          <w:lang w:val="en-GB"/>
        </w:rPr>
        <w:commentReference w:id="946"/>
      </w:r>
      <w:del w:id="985" w:author="Patrick M." w:date="2020-04-11T13:50:00Z">
        <w:r w:rsidR="00C73590" w:rsidRPr="00FF5AD4" w:rsidDel="00172222">
          <w:rPr>
            <w:rFonts w:ascii="Times New Roman" w:hAnsi="Times New Roman" w:cs="Times New Roman"/>
            <w:szCs w:val="21"/>
            <w:highlight w:val="yellow"/>
          </w:rPr>
          <w:delText>Even though s</w:delText>
        </w:r>
      </w:del>
      <w:ins w:id="986" w:author="Patrick M." w:date="2020-04-11T13:50:00Z">
        <w:r w:rsidR="00172222">
          <w:rPr>
            <w:rFonts w:ascii="Times New Roman" w:hAnsi="Times New Roman" w:cs="Times New Roman"/>
            <w:szCs w:val="21"/>
            <w:highlight w:val="yellow"/>
          </w:rPr>
          <w:t>S</w:t>
        </w:r>
      </w:ins>
      <w:r w:rsidR="00C73590" w:rsidRPr="00FF5AD4">
        <w:rPr>
          <w:rFonts w:ascii="Times New Roman" w:hAnsi="Times New Roman" w:cs="Times New Roman"/>
          <w:szCs w:val="21"/>
          <w:highlight w:val="yellow"/>
        </w:rPr>
        <w:t xml:space="preserve">ome schools </w:t>
      </w:r>
      <w:ins w:id="987" w:author="Patrick M." w:date="2020-04-11T13:50:00Z">
        <w:r w:rsidR="00172222">
          <w:rPr>
            <w:rFonts w:ascii="Times New Roman" w:hAnsi="Times New Roman" w:cs="Times New Roman"/>
            <w:szCs w:val="21"/>
            <w:highlight w:val="yellow"/>
          </w:rPr>
          <w:t xml:space="preserve">may </w:t>
        </w:r>
      </w:ins>
      <w:r w:rsidR="00C73590" w:rsidRPr="00FF5AD4">
        <w:rPr>
          <w:rFonts w:ascii="Times New Roman" w:hAnsi="Times New Roman" w:cs="Times New Roman"/>
          <w:szCs w:val="21"/>
          <w:highlight w:val="yellow"/>
        </w:rPr>
        <w:t xml:space="preserve">set </w:t>
      </w:r>
      <w:del w:id="988" w:author="Patrick M." w:date="2020-04-11T13:49:00Z">
        <w:r w:rsidR="00C73590" w:rsidRPr="00FF5AD4" w:rsidDel="00172222">
          <w:rPr>
            <w:rFonts w:ascii="Times New Roman" w:hAnsi="Times New Roman" w:cs="Times New Roman"/>
            <w:szCs w:val="21"/>
            <w:highlight w:val="yellow"/>
          </w:rPr>
          <w:delText xml:space="preserve">the experience </w:delText>
        </w:r>
      </w:del>
      <w:ins w:id="989" w:author="Patrick M." w:date="2020-04-11T13:49:00Z">
        <w:r w:rsidR="00172222">
          <w:rPr>
            <w:rFonts w:ascii="Times New Roman" w:hAnsi="Times New Roman" w:cs="Times New Roman"/>
            <w:szCs w:val="21"/>
            <w:highlight w:val="yellow"/>
          </w:rPr>
          <w:t>requiremen</w:t>
        </w:r>
      </w:ins>
      <w:ins w:id="990" w:author="Patrick M." w:date="2020-04-11T13:50:00Z">
        <w:r w:rsidR="00172222">
          <w:rPr>
            <w:rFonts w:ascii="Times New Roman" w:hAnsi="Times New Roman" w:cs="Times New Roman"/>
            <w:szCs w:val="21"/>
            <w:highlight w:val="yellow"/>
          </w:rPr>
          <w:t xml:space="preserve">ts for </w:t>
        </w:r>
      </w:ins>
      <w:del w:id="991" w:author="Patrick M." w:date="2020-04-11T13:50:00Z">
        <w:r w:rsidR="00C73590" w:rsidRPr="00FF5AD4" w:rsidDel="00172222">
          <w:rPr>
            <w:rFonts w:ascii="Times New Roman" w:hAnsi="Times New Roman" w:cs="Times New Roman"/>
            <w:szCs w:val="21"/>
            <w:highlight w:val="yellow"/>
          </w:rPr>
          <w:delText xml:space="preserve">of </w:delText>
        </w:r>
      </w:del>
      <w:r w:rsidR="00C73590" w:rsidRPr="00FF5AD4">
        <w:rPr>
          <w:rFonts w:ascii="Times New Roman" w:hAnsi="Times New Roman" w:cs="Times New Roman"/>
          <w:szCs w:val="21"/>
          <w:highlight w:val="yellow"/>
        </w:rPr>
        <w:t>a volunteer activity or a work experience program, but</w:t>
      </w:r>
      <w:r w:rsidR="00E8492C" w:rsidRPr="00FF5AD4">
        <w:rPr>
          <w:rFonts w:ascii="Times New Roman" w:hAnsi="Times New Roman" w:cs="Times New Roman"/>
          <w:szCs w:val="21"/>
          <w:highlight w:val="yellow"/>
        </w:rPr>
        <w:t xml:space="preserve"> the </w:t>
      </w:r>
      <w:r w:rsidR="00C73590" w:rsidRPr="00FF5AD4">
        <w:rPr>
          <w:rFonts w:ascii="Times New Roman" w:hAnsi="Times New Roman" w:cs="Times New Roman"/>
          <w:szCs w:val="21"/>
          <w:highlight w:val="yellow"/>
        </w:rPr>
        <w:t>words, behavior</w:t>
      </w:r>
      <w:ins w:id="992" w:author="Patrick M." w:date="2020-04-11T13:50:00Z">
        <w:r w:rsidR="00172222">
          <w:rPr>
            <w:rFonts w:ascii="Times New Roman" w:hAnsi="Times New Roman" w:cs="Times New Roman"/>
            <w:szCs w:val="21"/>
            <w:highlight w:val="yellow"/>
          </w:rPr>
          <w:t>,</w:t>
        </w:r>
      </w:ins>
      <w:r w:rsidR="00C73590" w:rsidRPr="00FF5AD4">
        <w:rPr>
          <w:rFonts w:ascii="Times New Roman" w:hAnsi="Times New Roman" w:cs="Times New Roman"/>
          <w:szCs w:val="21"/>
          <w:highlight w:val="yellow"/>
        </w:rPr>
        <w:t xml:space="preserve"> and </w:t>
      </w:r>
      <w:commentRangeStart w:id="993"/>
      <w:r w:rsidR="00C73590" w:rsidRPr="00FF5AD4">
        <w:rPr>
          <w:rFonts w:ascii="Times New Roman" w:hAnsi="Times New Roman" w:cs="Times New Roman"/>
          <w:szCs w:val="21"/>
          <w:highlight w:val="yellow"/>
        </w:rPr>
        <w:t xml:space="preserve">judgement </w:t>
      </w:r>
      <w:ins w:id="994" w:author="Patrick M." w:date="2020-04-11T13:50:00Z">
        <w:r w:rsidR="00172222">
          <w:rPr>
            <w:rFonts w:ascii="Times New Roman" w:hAnsi="Times New Roman" w:cs="Times New Roman"/>
            <w:szCs w:val="21"/>
            <w:highlight w:val="yellow"/>
          </w:rPr>
          <w:t xml:space="preserve">of a student while completing this requirement </w:t>
        </w:r>
      </w:ins>
      <w:r w:rsidR="00C73590" w:rsidRPr="00FF5AD4">
        <w:rPr>
          <w:rFonts w:ascii="Times New Roman" w:hAnsi="Times New Roman" w:cs="Times New Roman"/>
          <w:szCs w:val="21"/>
          <w:highlight w:val="yellow"/>
        </w:rPr>
        <w:t>are</w:t>
      </w:r>
      <w:r w:rsidR="00E8492C" w:rsidRPr="00FF5AD4">
        <w:rPr>
          <w:rFonts w:ascii="Times New Roman" w:hAnsi="Times New Roman" w:cs="Times New Roman"/>
          <w:szCs w:val="21"/>
          <w:highlight w:val="yellow"/>
        </w:rPr>
        <w:t xml:space="preserve"> </w:t>
      </w:r>
      <w:del w:id="995" w:author="Patrick M." w:date="2020-04-11T13:50:00Z">
        <w:r w:rsidR="00E8492C" w:rsidRPr="00FF5AD4" w:rsidDel="00172222">
          <w:rPr>
            <w:rFonts w:ascii="Times New Roman" w:hAnsi="Times New Roman" w:cs="Times New Roman"/>
            <w:szCs w:val="21"/>
            <w:highlight w:val="yellow"/>
          </w:rPr>
          <w:delText xml:space="preserve">totally </w:delText>
        </w:r>
      </w:del>
      <w:ins w:id="996" w:author="Patrick M." w:date="2020-04-11T13:50:00Z">
        <w:r w:rsidR="00172222">
          <w:rPr>
            <w:rFonts w:ascii="Times New Roman" w:hAnsi="Times New Roman" w:cs="Times New Roman"/>
            <w:szCs w:val="21"/>
            <w:highlight w:val="yellow"/>
          </w:rPr>
          <w:t xml:space="preserve">completely </w:t>
        </w:r>
      </w:ins>
      <w:r w:rsidR="00E8492C" w:rsidRPr="00FF5AD4">
        <w:rPr>
          <w:rFonts w:ascii="Times New Roman" w:hAnsi="Times New Roman" w:cs="Times New Roman"/>
          <w:szCs w:val="21"/>
          <w:highlight w:val="yellow"/>
        </w:rPr>
        <w:t>different</w:t>
      </w:r>
      <w:r w:rsidR="00C73590" w:rsidRPr="00FF5AD4">
        <w:rPr>
          <w:rFonts w:ascii="Times New Roman" w:hAnsi="Times New Roman" w:cs="Times New Roman"/>
          <w:szCs w:val="21"/>
          <w:highlight w:val="yellow"/>
        </w:rPr>
        <w:t xml:space="preserve"> </w:t>
      </w:r>
      <w:commentRangeEnd w:id="993"/>
      <w:r w:rsidR="000530C2">
        <w:rPr>
          <w:rStyle w:val="CommentReference"/>
          <w:lang w:val="en-GB"/>
        </w:rPr>
        <w:commentReference w:id="993"/>
      </w:r>
      <w:ins w:id="997" w:author="Patrick M." w:date="2020-04-11T13:50:00Z">
        <w:r w:rsidR="00172222">
          <w:rPr>
            <w:rFonts w:ascii="Times New Roman" w:hAnsi="Times New Roman" w:cs="Times New Roman"/>
            <w:szCs w:val="21"/>
            <w:highlight w:val="yellow"/>
          </w:rPr>
          <w:t xml:space="preserve">than </w:t>
        </w:r>
      </w:ins>
      <w:r w:rsidR="00C73590" w:rsidRPr="00FF5AD4">
        <w:rPr>
          <w:rFonts w:ascii="Times New Roman" w:hAnsi="Times New Roman" w:cs="Times New Roman"/>
          <w:szCs w:val="21"/>
          <w:highlight w:val="yellow"/>
        </w:rPr>
        <w:t xml:space="preserve">in the </w:t>
      </w:r>
      <w:del w:id="998" w:author="Patrick M." w:date="2020-04-11T13:50:00Z">
        <w:r w:rsidR="00C73590" w:rsidRPr="00FF5AD4" w:rsidDel="00172222">
          <w:rPr>
            <w:rFonts w:ascii="Times New Roman" w:hAnsi="Times New Roman" w:cs="Times New Roman"/>
            <w:szCs w:val="21"/>
            <w:highlight w:val="yellow"/>
          </w:rPr>
          <w:delText xml:space="preserve">case </w:delText>
        </w:r>
      </w:del>
      <w:ins w:id="999" w:author="Patrick M." w:date="2020-04-11T13:50:00Z">
        <w:r w:rsidR="00172222">
          <w:rPr>
            <w:rFonts w:ascii="Times New Roman" w:hAnsi="Times New Roman" w:cs="Times New Roman"/>
            <w:szCs w:val="21"/>
            <w:highlight w:val="yellow"/>
          </w:rPr>
          <w:t xml:space="preserve">scenario </w:t>
        </w:r>
      </w:ins>
      <w:r w:rsidR="00C73590" w:rsidRPr="00FF5AD4">
        <w:rPr>
          <w:rFonts w:ascii="Times New Roman" w:hAnsi="Times New Roman" w:cs="Times New Roman"/>
          <w:szCs w:val="21"/>
          <w:highlight w:val="yellow"/>
        </w:rPr>
        <w:t xml:space="preserve">of a part-time job. </w:t>
      </w:r>
      <w:del w:id="1000" w:author="Patrick M." w:date="2020-04-11T13:51:00Z">
        <w:r w:rsidR="00C73590" w:rsidRPr="00FF5AD4" w:rsidDel="00172222">
          <w:rPr>
            <w:rFonts w:ascii="Times New Roman" w:hAnsi="Times New Roman" w:cs="Times New Roman"/>
            <w:szCs w:val="21"/>
            <w:highlight w:val="yellow"/>
          </w:rPr>
          <w:delText xml:space="preserve">It </w:delText>
        </w:r>
      </w:del>
      <w:ins w:id="1001" w:author="Patrick M." w:date="2020-04-11T13:51:00Z">
        <w:r w:rsidR="00172222">
          <w:rPr>
            <w:rFonts w:ascii="Times New Roman" w:hAnsi="Times New Roman" w:cs="Times New Roman"/>
            <w:szCs w:val="21"/>
            <w:highlight w:val="yellow"/>
          </w:rPr>
          <w:t xml:space="preserve">This </w:t>
        </w:r>
      </w:ins>
      <w:r w:rsidR="00C73590" w:rsidRPr="00FF5AD4">
        <w:rPr>
          <w:rFonts w:ascii="Times New Roman" w:hAnsi="Times New Roman" w:cs="Times New Roman"/>
          <w:szCs w:val="21"/>
          <w:highlight w:val="yellow"/>
        </w:rPr>
        <w:t xml:space="preserve">is because the responsibility </w:t>
      </w:r>
      <w:ins w:id="1002" w:author="Patrick M." w:date="2020-04-11T13:53:00Z">
        <w:r w:rsidR="00172222">
          <w:rPr>
            <w:rFonts w:ascii="Times New Roman" w:hAnsi="Times New Roman" w:cs="Times New Roman"/>
            <w:szCs w:val="21"/>
            <w:highlight w:val="yellow"/>
          </w:rPr>
          <w:t>of</w:t>
        </w:r>
      </w:ins>
      <w:ins w:id="1003" w:author="Patrick M." w:date="2020-04-11T13:51:00Z">
        <w:r w:rsidR="00172222">
          <w:rPr>
            <w:rFonts w:ascii="Times New Roman" w:hAnsi="Times New Roman" w:cs="Times New Roman"/>
            <w:szCs w:val="21"/>
            <w:highlight w:val="yellow"/>
          </w:rPr>
          <w:t xml:space="preserve"> the student </w:t>
        </w:r>
      </w:ins>
      <w:r w:rsidR="00C73590" w:rsidRPr="00FF5AD4">
        <w:rPr>
          <w:rFonts w:ascii="Times New Roman" w:hAnsi="Times New Roman" w:cs="Times New Roman"/>
          <w:szCs w:val="21"/>
          <w:highlight w:val="yellow"/>
        </w:rPr>
        <w:t xml:space="preserve">is </w:t>
      </w:r>
      <w:del w:id="1004" w:author="Patrick M." w:date="2020-04-11T13:51:00Z">
        <w:r w:rsidR="00C73590" w:rsidRPr="00FF5AD4" w:rsidDel="00172222">
          <w:rPr>
            <w:rFonts w:ascii="Times New Roman" w:hAnsi="Times New Roman" w:cs="Times New Roman"/>
            <w:szCs w:val="21"/>
            <w:highlight w:val="yellow"/>
          </w:rPr>
          <w:delText xml:space="preserve">huge </w:delText>
        </w:r>
      </w:del>
      <w:ins w:id="1005" w:author="Patrick M." w:date="2020-04-11T13:51:00Z">
        <w:r w:rsidR="00172222">
          <w:rPr>
            <w:rFonts w:ascii="Times New Roman" w:hAnsi="Times New Roman" w:cs="Times New Roman"/>
            <w:szCs w:val="21"/>
            <w:highlight w:val="yellow"/>
          </w:rPr>
          <w:t xml:space="preserve">larger and more personal </w:t>
        </w:r>
      </w:ins>
      <w:r w:rsidR="00C73590" w:rsidRPr="00FF5AD4">
        <w:rPr>
          <w:rFonts w:ascii="Times New Roman" w:hAnsi="Times New Roman" w:cs="Times New Roman"/>
          <w:szCs w:val="21"/>
          <w:highlight w:val="yellow"/>
        </w:rPr>
        <w:t>with</w:t>
      </w:r>
      <w:commentRangeStart w:id="1006"/>
      <w:r w:rsidR="00C73590" w:rsidRPr="00FF5AD4">
        <w:rPr>
          <w:rFonts w:ascii="Times New Roman" w:hAnsi="Times New Roman" w:cs="Times New Roman"/>
          <w:szCs w:val="21"/>
          <w:highlight w:val="yellow"/>
        </w:rPr>
        <w:t xml:space="preserve"> </w:t>
      </w:r>
      <w:ins w:id="1007" w:author="Patrick M." w:date="2020-04-11T13:53:00Z">
        <w:r w:rsidR="00172222">
          <w:rPr>
            <w:rFonts w:ascii="Times New Roman" w:hAnsi="Times New Roman" w:cs="Times New Roman"/>
            <w:szCs w:val="21"/>
            <w:highlight w:val="yellow"/>
          </w:rPr>
          <w:t>compensation</w:t>
        </w:r>
      </w:ins>
      <w:del w:id="1008" w:author="Patrick M." w:date="2020-04-11T13:51:00Z">
        <w:r w:rsidR="00C73590" w:rsidRPr="00FF5AD4" w:rsidDel="00172222">
          <w:rPr>
            <w:rFonts w:ascii="Times New Roman" w:hAnsi="Times New Roman" w:cs="Times New Roman"/>
            <w:szCs w:val="21"/>
            <w:highlight w:val="yellow"/>
          </w:rPr>
          <w:delText>salary</w:delText>
        </w:r>
      </w:del>
      <w:r w:rsidRPr="00FF5AD4">
        <w:rPr>
          <w:rFonts w:ascii="Times New Roman" w:hAnsi="Times New Roman" w:cs="Times New Roman"/>
          <w:szCs w:val="21"/>
          <w:highlight w:val="yellow"/>
        </w:rPr>
        <w:t>.</w:t>
      </w:r>
      <w:r w:rsidR="00DD181A" w:rsidRPr="00FF5AD4">
        <w:rPr>
          <w:rFonts w:ascii="Times New Roman" w:hAnsi="Times New Roman" w:cs="Times New Roman"/>
          <w:szCs w:val="21"/>
          <w:highlight w:val="yellow"/>
        </w:rPr>
        <w:t xml:space="preserve"> </w:t>
      </w:r>
      <w:commentRangeEnd w:id="1006"/>
      <w:r w:rsidR="000A788F">
        <w:rPr>
          <w:rStyle w:val="CommentReference"/>
          <w:lang w:val="en-GB"/>
        </w:rPr>
        <w:commentReference w:id="1006"/>
      </w:r>
      <w:r w:rsidR="00DD181A" w:rsidRPr="00FF5AD4">
        <w:rPr>
          <w:rFonts w:ascii="Times New Roman" w:hAnsi="Times New Roman" w:cs="Times New Roman"/>
          <w:szCs w:val="21"/>
          <w:highlight w:val="yellow"/>
        </w:rPr>
        <w:t xml:space="preserve">In conclusion, the experience of </w:t>
      </w:r>
      <w:del w:id="1009" w:author="Patrick M." w:date="2020-04-11T13:51:00Z">
        <w:r w:rsidR="00DD181A" w:rsidRPr="00FF5AD4" w:rsidDel="00172222">
          <w:rPr>
            <w:rFonts w:ascii="Times New Roman" w:hAnsi="Times New Roman" w:cs="Times New Roman"/>
            <w:szCs w:val="21"/>
            <w:highlight w:val="yellow"/>
          </w:rPr>
          <w:delText xml:space="preserve">the </w:delText>
        </w:r>
      </w:del>
      <w:ins w:id="1010" w:author="Patrick M." w:date="2020-04-11T13:51:00Z">
        <w:r w:rsidR="00172222">
          <w:rPr>
            <w:rFonts w:ascii="Times New Roman" w:hAnsi="Times New Roman" w:cs="Times New Roman"/>
            <w:szCs w:val="21"/>
            <w:highlight w:val="yellow"/>
          </w:rPr>
          <w:t xml:space="preserve">a </w:t>
        </w:r>
      </w:ins>
      <w:r w:rsidR="00DD181A" w:rsidRPr="00FF5AD4">
        <w:rPr>
          <w:rFonts w:ascii="Times New Roman" w:hAnsi="Times New Roman" w:cs="Times New Roman"/>
          <w:szCs w:val="21"/>
          <w:highlight w:val="yellow"/>
        </w:rPr>
        <w:t xml:space="preserve">part-time job </w:t>
      </w:r>
      <w:del w:id="1011" w:author="Patrick M." w:date="2020-04-11T13:52:00Z">
        <w:r w:rsidR="00DD181A" w:rsidRPr="00FF5AD4" w:rsidDel="00172222">
          <w:rPr>
            <w:rFonts w:ascii="Times New Roman" w:hAnsi="Times New Roman" w:cs="Times New Roman"/>
            <w:szCs w:val="21"/>
            <w:highlight w:val="yellow"/>
          </w:rPr>
          <w:delText xml:space="preserve">itself </w:delText>
        </w:r>
      </w:del>
      <w:r w:rsidR="00DD181A" w:rsidRPr="00FF5AD4">
        <w:rPr>
          <w:rFonts w:ascii="Times New Roman" w:hAnsi="Times New Roman" w:cs="Times New Roman"/>
          <w:szCs w:val="21"/>
          <w:highlight w:val="yellow"/>
        </w:rPr>
        <w:t xml:space="preserve">is the key to </w:t>
      </w:r>
      <w:del w:id="1012" w:author="Patrick M." w:date="2020-04-11T13:51:00Z">
        <w:r w:rsidR="00DD181A" w:rsidRPr="00FF5AD4" w:rsidDel="00172222">
          <w:rPr>
            <w:rFonts w:ascii="Times New Roman" w:hAnsi="Times New Roman" w:cs="Times New Roman"/>
            <w:szCs w:val="21"/>
            <w:highlight w:val="yellow"/>
          </w:rPr>
          <w:delText xml:space="preserve">feel </w:delText>
        </w:r>
      </w:del>
      <w:ins w:id="1013" w:author="Patrick M." w:date="2020-04-11T13:51:00Z">
        <w:r w:rsidR="00172222">
          <w:rPr>
            <w:rFonts w:ascii="Times New Roman" w:hAnsi="Times New Roman" w:cs="Times New Roman"/>
            <w:szCs w:val="21"/>
            <w:highlight w:val="yellow"/>
          </w:rPr>
          <w:t>understand</w:t>
        </w:r>
      </w:ins>
      <w:ins w:id="1014" w:author="Patrick M." w:date="2020-04-11T13:52:00Z">
        <w:r w:rsidR="00172222">
          <w:rPr>
            <w:rFonts w:ascii="Times New Roman" w:hAnsi="Times New Roman" w:cs="Times New Roman"/>
            <w:szCs w:val="21"/>
            <w:highlight w:val="yellow"/>
          </w:rPr>
          <w:t>ing</w:t>
        </w:r>
      </w:ins>
      <w:ins w:id="1015" w:author="Patrick M." w:date="2020-04-11T13:51:00Z">
        <w:r w:rsidR="00172222">
          <w:rPr>
            <w:rFonts w:ascii="Times New Roman" w:hAnsi="Times New Roman" w:cs="Times New Roman"/>
            <w:szCs w:val="21"/>
            <w:highlight w:val="yellow"/>
          </w:rPr>
          <w:t xml:space="preserve"> </w:t>
        </w:r>
      </w:ins>
      <w:del w:id="1016" w:author="Patrick M." w:date="2020-04-11T13:51:00Z">
        <w:r w:rsidR="00DD181A" w:rsidRPr="00FF5AD4" w:rsidDel="00172222">
          <w:rPr>
            <w:rFonts w:ascii="Times New Roman" w:hAnsi="Times New Roman" w:cs="Times New Roman"/>
            <w:szCs w:val="21"/>
            <w:highlight w:val="yellow"/>
          </w:rPr>
          <w:delText xml:space="preserve">the real society </w:delText>
        </w:r>
      </w:del>
      <w:ins w:id="1017" w:author="Patrick M." w:date="2020-04-11T13:51:00Z">
        <w:r w:rsidR="00172222">
          <w:rPr>
            <w:rFonts w:ascii="Times New Roman" w:hAnsi="Times New Roman" w:cs="Times New Roman"/>
            <w:szCs w:val="21"/>
            <w:highlight w:val="yellow"/>
          </w:rPr>
          <w:t xml:space="preserve">the </w:t>
        </w:r>
      </w:ins>
      <w:ins w:id="1018" w:author="Patrick M." w:date="2020-04-11T13:52:00Z">
        <w:r w:rsidR="00172222">
          <w:rPr>
            <w:rFonts w:ascii="Times New Roman" w:hAnsi="Times New Roman" w:cs="Times New Roman"/>
            <w:szCs w:val="21"/>
            <w:highlight w:val="yellow"/>
          </w:rPr>
          <w:t xml:space="preserve">real world </w:t>
        </w:r>
      </w:ins>
      <w:r w:rsidR="00DD181A" w:rsidRPr="00FF5AD4">
        <w:rPr>
          <w:rFonts w:ascii="Times New Roman" w:hAnsi="Times New Roman" w:cs="Times New Roman"/>
          <w:szCs w:val="21"/>
          <w:highlight w:val="yellow"/>
        </w:rPr>
        <w:t xml:space="preserve">and it is </w:t>
      </w:r>
      <w:del w:id="1019" w:author="Patrick M." w:date="2020-04-11T13:52:00Z">
        <w:r w:rsidR="00DD181A" w:rsidRPr="00FF5AD4" w:rsidDel="00172222">
          <w:rPr>
            <w:rFonts w:ascii="Times New Roman" w:hAnsi="Times New Roman" w:cs="Times New Roman"/>
            <w:szCs w:val="21"/>
            <w:highlight w:val="yellow"/>
          </w:rPr>
          <w:delText xml:space="preserve">the great </w:delText>
        </w:r>
      </w:del>
      <w:ins w:id="1020" w:author="Patrick M." w:date="2020-04-11T13:52:00Z">
        <w:r w:rsidR="00172222">
          <w:rPr>
            <w:rFonts w:ascii="Times New Roman" w:hAnsi="Times New Roman" w:cs="Times New Roman"/>
            <w:szCs w:val="21"/>
            <w:highlight w:val="yellow"/>
          </w:rPr>
          <w:t>worthwhile and necessary</w:t>
        </w:r>
        <w:r w:rsidR="00172222" w:rsidRPr="00FF5AD4">
          <w:rPr>
            <w:rFonts w:ascii="Times New Roman" w:hAnsi="Times New Roman" w:cs="Times New Roman"/>
            <w:szCs w:val="21"/>
            <w:highlight w:val="yellow"/>
          </w:rPr>
          <w:t xml:space="preserve"> </w:t>
        </w:r>
      </w:ins>
      <w:r w:rsidR="00DD181A" w:rsidRPr="00FF5AD4">
        <w:rPr>
          <w:rFonts w:ascii="Times New Roman" w:hAnsi="Times New Roman" w:cs="Times New Roman"/>
          <w:szCs w:val="21"/>
          <w:highlight w:val="yellow"/>
        </w:rPr>
        <w:lastRenderedPageBreak/>
        <w:t>social experience</w:t>
      </w:r>
      <w:del w:id="1021" w:author="Patrick M." w:date="2020-04-11T13:52:00Z">
        <w:r w:rsidR="00F26763" w:rsidRPr="00FF5AD4" w:rsidDel="00172222">
          <w:rPr>
            <w:rFonts w:ascii="Times New Roman" w:hAnsi="Times New Roman" w:cs="Times New Roman"/>
            <w:szCs w:val="21"/>
            <w:highlight w:val="yellow"/>
          </w:rPr>
          <w:delText>s</w:delText>
        </w:r>
      </w:del>
      <w:r w:rsidR="00DD181A" w:rsidRPr="00FF5AD4">
        <w:rPr>
          <w:rFonts w:ascii="Times New Roman" w:hAnsi="Times New Roman" w:cs="Times New Roman"/>
          <w:szCs w:val="21"/>
          <w:highlight w:val="yellow"/>
        </w:rPr>
        <w:t xml:space="preserve"> for </w:t>
      </w:r>
      <w:ins w:id="1022" w:author="Patrick M." w:date="2020-04-11T13:52:00Z">
        <w:r w:rsidR="00172222">
          <w:rPr>
            <w:rFonts w:ascii="Times New Roman" w:hAnsi="Times New Roman" w:cs="Times New Roman"/>
            <w:szCs w:val="21"/>
            <w:highlight w:val="yellow"/>
          </w:rPr>
          <w:t xml:space="preserve">a </w:t>
        </w:r>
      </w:ins>
      <w:del w:id="1023" w:author="Patrick M." w:date="2020-04-11T13:52:00Z">
        <w:r w:rsidR="00DD181A" w:rsidRPr="00FF5AD4" w:rsidDel="00172222">
          <w:rPr>
            <w:rFonts w:ascii="Times New Roman" w:hAnsi="Times New Roman" w:cs="Times New Roman"/>
            <w:szCs w:val="21"/>
            <w:highlight w:val="yellow"/>
          </w:rPr>
          <w:delText xml:space="preserve">the </w:delText>
        </w:r>
      </w:del>
      <w:r w:rsidR="00DD181A" w:rsidRPr="00FF5AD4">
        <w:rPr>
          <w:rFonts w:ascii="Times New Roman" w:hAnsi="Times New Roman" w:cs="Times New Roman"/>
          <w:szCs w:val="21"/>
          <w:highlight w:val="yellow"/>
        </w:rPr>
        <w:t xml:space="preserve">future </w:t>
      </w:r>
      <w:commentRangeStart w:id="1024"/>
      <w:del w:id="1025" w:author="Patrick M." w:date="2020-04-11T13:52:00Z">
        <w:r w:rsidR="00DD181A" w:rsidRPr="00FF5AD4" w:rsidDel="00172222">
          <w:rPr>
            <w:rFonts w:ascii="Times New Roman" w:hAnsi="Times New Roman" w:cs="Times New Roman"/>
            <w:szCs w:val="21"/>
            <w:highlight w:val="yellow"/>
          </w:rPr>
          <w:delText>work</w:delText>
        </w:r>
      </w:del>
      <w:ins w:id="1026" w:author="Patrick M." w:date="2020-04-11T13:52:00Z">
        <w:r w:rsidR="00172222">
          <w:rPr>
            <w:rFonts w:ascii="Times New Roman" w:hAnsi="Times New Roman" w:cs="Times New Roman"/>
            <w:szCs w:val="21"/>
            <w:highlight w:val="yellow"/>
          </w:rPr>
          <w:t>career</w:t>
        </w:r>
      </w:ins>
      <w:commentRangeEnd w:id="1024"/>
      <w:ins w:id="1027" w:author="Patrick M." w:date="2020-04-11T21:48:00Z">
        <w:r w:rsidR="000530C2">
          <w:rPr>
            <w:rStyle w:val="CommentReference"/>
            <w:lang w:val="en-GB"/>
          </w:rPr>
          <w:commentReference w:id="1024"/>
        </w:r>
      </w:ins>
      <w:r w:rsidR="00DD181A" w:rsidRPr="00FF5AD4">
        <w:rPr>
          <w:rFonts w:ascii="Times New Roman" w:hAnsi="Times New Roman" w:cs="Times New Roman"/>
          <w:szCs w:val="21"/>
          <w:highlight w:val="yellow"/>
        </w:rPr>
        <w:t>.</w:t>
      </w:r>
      <w:r w:rsidR="00DD181A" w:rsidRPr="00FF5AD4">
        <w:rPr>
          <w:rFonts w:ascii="Times New Roman" w:hAnsi="Times New Roman" w:cs="Times New Roman"/>
          <w:szCs w:val="21"/>
        </w:rPr>
        <w:t xml:space="preserve"> </w:t>
      </w:r>
      <w:r w:rsidRPr="00FF5AD4">
        <w:rPr>
          <w:rFonts w:ascii="Times New Roman" w:hAnsi="Times New Roman" w:cs="Times New Roman"/>
          <w:szCs w:val="21"/>
        </w:rPr>
        <w:t>Therefore, high school students should have part-time jobs. Thank you.</w:t>
      </w:r>
    </w:p>
    <w:p w14:paraId="79D4CC81" w14:textId="77777777" w:rsidR="000859E9" w:rsidRPr="00FF5AD4" w:rsidRDefault="000859E9">
      <w:pPr>
        <w:rPr>
          <w:rFonts w:ascii="Times New Roman" w:hAnsi="Times New Roman" w:cs="Times New Roman"/>
          <w:szCs w:val="21"/>
        </w:rPr>
      </w:pPr>
    </w:p>
    <w:sectPr w:rsidR="000859E9" w:rsidRPr="00FF5AD4">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trick M." w:date="2020-04-11T18:07:00Z" w:initials="PM">
    <w:p w14:paraId="2BCFACBD" w14:textId="397D85B4" w:rsidR="00B7076A" w:rsidRDefault="00B7076A" w:rsidP="002948B3">
      <w:pPr>
        <w:pStyle w:val="CommentText"/>
      </w:pPr>
      <w:r>
        <w:rPr>
          <w:rStyle w:val="CommentReference"/>
        </w:rPr>
        <w:annotationRef/>
      </w:r>
      <w:r>
        <w:t xml:space="preserve">Thank you for using </w:t>
      </w:r>
      <w:r w:rsidR="00336084">
        <w:t>wordvice</w:t>
      </w:r>
      <w:r>
        <w:t>.</w:t>
      </w:r>
      <w:r w:rsidR="00336084">
        <w:t>jp</w:t>
      </w:r>
      <w:r>
        <w:t xml:space="preserve">! </w:t>
      </w:r>
    </w:p>
    <w:p w14:paraId="5922928B" w14:textId="77777777" w:rsidR="00B7076A" w:rsidRDefault="00B7076A" w:rsidP="002948B3">
      <w:pPr>
        <w:pStyle w:val="CommentText"/>
      </w:pPr>
    </w:p>
    <w:p w14:paraId="1E5CCE11" w14:textId="363403A0" w:rsidR="00B7076A" w:rsidRDefault="00B7076A" w:rsidP="002948B3">
      <w:pPr>
        <w:pStyle w:val="CommentText"/>
      </w:pPr>
      <w:r>
        <w:t xml:space="preserve">Overall, this was a </w:t>
      </w:r>
      <w:proofErr w:type="gramStart"/>
      <w:r>
        <w:t>fairly well-</w:t>
      </w:r>
      <w:proofErr w:type="gramEnd"/>
      <w:r>
        <w:t>written piece, especially for a debate/speech. I made edits mostly for flow and readability. Sometimes this involved re-positioning words or clauses within sentences. I wanted to ensure that the listener would understand the flow of the argument quickly. Most of the updates are removals of articles (e.g. “the”) or rephrasing pronouns so that the listener isn’t confused (e.g. “students” instead of just “they”). It may seem like a lot of edits but that is because I read through the entire document several times, so some of the corrections are corrections of my edits. I have provided comments for many of the edits in order to offer an explanation or to clarify what I was attempting to communicate. If there is not comment, I made the edit to enhance readability and flow.</w:t>
      </w:r>
    </w:p>
    <w:p w14:paraId="695A2768" w14:textId="77777777" w:rsidR="00B7076A" w:rsidRDefault="00B7076A" w:rsidP="002948B3">
      <w:pPr>
        <w:pStyle w:val="CommentText"/>
      </w:pPr>
    </w:p>
    <w:p w14:paraId="42A6BAB1" w14:textId="77777777" w:rsidR="00B7076A" w:rsidRDefault="00B7076A" w:rsidP="002948B3">
      <w:pPr>
        <w:pStyle w:val="CommentText"/>
      </w:pPr>
      <w:r>
        <w:t>Of course, please review all the comments here before deleting or accepting the revisions. Many of my comments require a short review to make sure that they make sense first. Also, edits that enhance flow are by nature subjective, so please consider them a suggestion and not necessarily a correction. I tried to mention this when necessary in all my comments.</w:t>
      </w:r>
    </w:p>
    <w:p w14:paraId="1154E016" w14:textId="77777777" w:rsidR="00B7076A" w:rsidRDefault="00B7076A" w:rsidP="002948B3">
      <w:pPr>
        <w:pStyle w:val="CommentText"/>
      </w:pPr>
    </w:p>
    <w:p w14:paraId="06D989B9" w14:textId="00255FEC" w:rsidR="00B7076A" w:rsidRDefault="00B7076A" w:rsidP="002948B3">
      <w:pPr>
        <w:pStyle w:val="CommentText"/>
      </w:pPr>
      <w:r>
        <w:t>If you found this edit to be helpful, please feel free to request me, Patrick M., by name should you require an editor for future writings. Thank you again!</w:t>
      </w:r>
    </w:p>
  </w:comment>
  <w:comment w:id="1" w:author="Patrick M." w:date="2020-04-11T18:23:00Z" w:initials="PM">
    <w:p w14:paraId="7DFE4E48" w14:textId="7483B25F" w:rsidR="00B7076A" w:rsidRDefault="00B7076A">
      <w:pPr>
        <w:pStyle w:val="CommentText"/>
      </w:pPr>
      <w:r>
        <w:rPr>
          <w:rStyle w:val="CommentReference"/>
        </w:rPr>
        <w:annotationRef/>
      </w:r>
      <w:r>
        <w:t>When you list out the points, you’ll see that I used the colon. This is good for lists and outlines, which is a good way to start an academic argument.</w:t>
      </w:r>
    </w:p>
  </w:comment>
  <w:comment w:id="22" w:author="Patrick M." w:date="2020-04-11T18:23:00Z" w:initials="PM">
    <w:p w14:paraId="7B5EE583" w14:textId="1B36D416" w:rsidR="00B7076A" w:rsidRDefault="00B7076A">
      <w:pPr>
        <w:pStyle w:val="CommentText"/>
      </w:pPr>
      <w:r>
        <w:rPr>
          <w:rStyle w:val="CommentReference"/>
        </w:rPr>
        <w:annotationRef/>
      </w:r>
      <w:r>
        <w:t>I updated a lot of transitions like this. Yours aren’t incorrect, but I re-wrote them for better flow of argument.</w:t>
      </w:r>
    </w:p>
  </w:comment>
  <w:comment w:id="39" w:author="Patrick M." w:date="2020-04-11T18:24:00Z" w:initials="PM">
    <w:p w14:paraId="21731CB9" w14:textId="50F70DBD" w:rsidR="00B7076A" w:rsidRDefault="00B7076A">
      <w:pPr>
        <w:pStyle w:val="CommentText"/>
      </w:pPr>
      <w:r>
        <w:rPr>
          <w:rStyle w:val="CommentReference"/>
        </w:rPr>
        <w:annotationRef/>
      </w:r>
      <w:r>
        <w:t xml:space="preserve">Sentences that could be joined, I </w:t>
      </w:r>
      <w:proofErr w:type="gramStart"/>
      <w:r>
        <w:t>joined together</w:t>
      </w:r>
      <w:proofErr w:type="gramEnd"/>
      <w:r>
        <w:t>. This helps with flow.</w:t>
      </w:r>
    </w:p>
  </w:comment>
  <w:comment w:id="57" w:author="Patrick M." w:date="2020-04-11T18:25:00Z" w:initials="PM">
    <w:p w14:paraId="30D6FE14" w14:textId="3C464135" w:rsidR="00B7076A" w:rsidRDefault="00B7076A">
      <w:pPr>
        <w:pStyle w:val="CommentText"/>
      </w:pPr>
      <w:r>
        <w:rPr>
          <w:rStyle w:val="CommentReference"/>
        </w:rPr>
        <w:annotationRef/>
      </w:r>
      <w:r>
        <w:t xml:space="preserve">I re-wrote this so that there’s parallel organization between clauses in the sentence. This allows the listener to understand the point more efficiently. </w:t>
      </w:r>
    </w:p>
  </w:comment>
  <w:comment w:id="71" w:author="Patrick M." w:date="2020-04-11T18:25:00Z" w:initials="PM">
    <w:p w14:paraId="6E40714E" w14:textId="7E4AD842" w:rsidR="00B7076A" w:rsidRDefault="00B7076A">
      <w:pPr>
        <w:pStyle w:val="CommentText"/>
      </w:pPr>
      <w:r>
        <w:rPr>
          <w:rStyle w:val="CommentReference"/>
        </w:rPr>
        <w:annotationRef/>
      </w:r>
      <w:r>
        <w:rPr>
          <w:rStyle w:val="CommentReference"/>
        </w:rPr>
        <w:t xml:space="preserve">I didn’t change this too much, but I think it might be better to say that “homework will make them passive in character, rather than active.” Passive and active are such general terms that I’m not sure the audience will understand this until they hear your argument </w:t>
      </w:r>
      <w:proofErr w:type="gramStart"/>
      <w:r>
        <w:rPr>
          <w:rStyle w:val="CommentReference"/>
        </w:rPr>
        <w:t>later on</w:t>
      </w:r>
      <w:proofErr w:type="gramEnd"/>
      <w:r>
        <w:rPr>
          <w:rStyle w:val="CommentReference"/>
        </w:rPr>
        <w:t>.</w:t>
      </w:r>
    </w:p>
  </w:comment>
  <w:comment w:id="82" w:author="Patrick M." w:date="2020-04-11T18:27:00Z" w:initials="PM">
    <w:p w14:paraId="185759B6" w14:textId="7819768A" w:rsidR="00B7076A" w:rsidRDefault="00B7076A">
      <w:pPr>
        <w:pStyle w:val="CommentText"/>
      </w:pPr>
      <w:r>
        <w:rPr>
          <w:rStyle w:val="CommentReference"/>
        </w:rPr>
        <w:annotationRef/>
      </w:r>
      <w:r>
        <w:t xml:space="preserve">“Rather” is a transitional word to quickly pivot to a countervailing fact. These are words that you don’t want to overuse too much, because it makes the argument clunky. </w:t>
      </w:r>
      <w:proofErr w:type="gramStart"/>
      <w:r>
        <w:t>So</w:t>
      </w:r>
      <w:proofErr w:type="gramEnd"/>
      <w:r>
        <w:t xml:space="preserve"> I wrote this to enhance the flow of the example sentence over sentence.</w:t>
      </w:r>
    </w:p>
  </w:comment>
  <w:comment w:id="96" w:author="Patrick M." w:date="2020-04-11T18:28:00Z" w:initials="PM">
    <w:p w14:paraId="03E59448" w14:textId="1E1B80EA" w:rsidR="00B7076A" w:rsidRDefault="00B7076A">
      <w:pPr>
        <w:pStyle w:val="CommentText"/>
      </w:pPr>
      <w:r>
        <w:rPr>
          <w:rStyle w:val="CommentReference"/>
        </w:rPr>
        <w:annotationRef/>
      </w:r>
      <w:r>
        <w:t>Manage might be a better word then “tell.” “Tell” is more authoritative when “manage” is a better way to context development.</w:t>
      </w:r>
    </w:p>
  </w:comment>
  <w:comment w:id="106" w:author="Patrick M." w:date="2020-04-11T18:30:00Z" w:initials="PM">
    <w:p w14:paraId="13AA102C" w14:textId="4861E035" w:rsidR="00B7076A" w:rsidRDefault="00B7076A">
      <w:pPr>
        <w:pStyle w:val="CommentText"/>
      </w:pPr>
      <w:r>
        <w:rPr>
          <w:rStyle w:val="CommentReference"/>
        </w:rPr>
        <w:annotationRef/>
      </w:r>
      <w:r>
        <w:t>I added this as a suggestion, since it enhances the argument.</w:t>
      </w:r>
    </w:p>
  </w:comment>
  <w:comment w:id="116" w:author="Patrick M." w:date="2020-04-11T18:29:00Z" w:initials="PM">
    <w:p w14:paraId="202D4815" w14:textId="4B5F9A2A" w:rsidR="00B7076A" w:rsidRDefault="00B7076A">
      <w:pPr>
        <w:pStyle w:val="CommentText"/>
      </w:pPr>
      <w:r>
        <w:rPr>
          <w:rStyle w:val="CommentReference"/>
        </w:rPr>
        <w:annotationRef/>
      </w:r>
      <w:r>
        <w:t>I try not to use “However” to start sentences but include them in sentences as transitions to help the reader follow a counterfactual argument.</w:t>
      </w:r>
    </w:p>
  </w:comment>
  <w:comment w:id="123" w:author="Patrick M." w:date="2020-04-11T18:29:00Z" w:initials="PM">
    <w:p w14:paraId="2DAA2A5B" w14:textId="4F1C81BD" w:rsidR="00B7076A" w:rsidRDefault="00B7076A">
      <w:pPr>
        <w:pStyle w:val="CommentText"/>
      </w:pPr>
      <w:r>
        <w:rPr>
          <w:rStyle w:val="CommentReference"/>
        </w:rPr>
        <w:annotationRef/>
      </w:r>
      <w:r>
        <w:t>I added this because it helps indicate that this sentence is a summative statement of argument.</w:t>
      </w:r>
    </w:p>
  </w:comment>
  <w:comment w:id="136" w:author="Patrick M." w:date="2020-04-11T18:40:00Z" w:initials="PM">
    <w:p w14:paraId="3D6927D9" w14:textId="69035167" w:rsidR="00B7076A" w:rsidRDefault="00B7076A">
      <w:pPr>
        <w:pStyle w:val="CommentText"/>
      </w:pPr>
      <w:r>
        <w:rPr>
          <w:rStyle w:val="CommentReference"/>
        </w:rPr>
        <w:annotationRef/>
      </w:r>
      <w:r>
        <w:t>Same comment as before. Using a colon here to initiate a list.</w:t>
      </w:r>
    </w:p>
  </w:comment>
  <w:comment w:id="141" w:author="Patrick M." w:date="2020-04-11T18:41:00Z" w:initials="PM">
    <w:p w14:paraId="39CC680E" w14:textId="47301BD1" w:rsidR="00B7076A" w:rsidRDefault="00B7076A">
      <w:pPr>
        <w:pStyle w:val="CommentText"/>
      </w:pPr>
      <w:r>
        <w:rPr>
          <w:rStyle w:val="CommentReference"/>
        </w:rPr>
        <w:annotationRef/>
      </w:r>
      <w:r>
        <w:t>“children” isn’t descriptive enough because that could mean 3-year olds. I changed it to “students” since that’s the subject we’re talking about. It’s more specific.</w:t>
      </w:r>
    </w:p>
  </w:comment>
  <w:comment w:id="146" w:author="Patrick M." w:date="2020-04-11T18:41:00Z" w:initials="PM">
    <w:p w14:paraId="3F56BBBA" w14:textId="5947FD47" w:rsidR="00B7076A" w:rsidRDefault="00B7076A">
      <w:pPr>
        <w:pStyle w:val="CommentText"/>
      </w:pPr>
      <w:r>
        <w:rPr>
          <w:rStyle w:val="CommentReference"/>
        </w:rPr>
        <w:annotationRef/>
      </w:r>
      <w:r>
        <w:t>“ways” of learning is more colloquial and “methods” is a little more descriptive.</w:t>
      </w:r>
    </w:p>
  </w:comment>
  <w:comment w:id="153" w:author="Patrick M." w:date="2020-04-11T18:44:00Z" w:initials="PM">
    <w:p w14:paraId="1BA808EE" w14:textId="399AEA74" w:rsidR="00B7076A" w:rsidRDefault="00B7076A">
      <w:pPr>
        <w:pStyle w:val="CommentText"/>
      </w:pPr>
      <w:r>
        <w:rPr>
          <w:rStyle w:val="CommentReference"/>
        </w:rPr>
        <w:annotationRef/>
      </w:r>
      <w:r>
        <w:t>This big edit is mostly because I want to ensure the audience understands the point that you’re making about the increasing demands of the education system.</w:t>
      </w:r>
    </w:p>
  </w:comment>
  <w:comment w:id="185" w:author="Patrick M." w:date="2020-04-11T18:45:00Z" w:initials="PM">
    <w:p w14:paraId="07213152" w14:textId="5DB474DB" w:rsidR="00B7076A" w:rsidRDefault="00B7076A">
      <w:pPr>
        <w:pStyle w:val="CommentText"/>
      </w:pPr>
      <w:r>
        <w:rPr>
          <w:rStyle w:val="CommentReference"/>
        </w:rPr>
        <w:annotationRef/>
      </w:r>
      <w:r>
        <w:t>Adding for clarity.</w:t>
      </w:r>
    </w:p>
  </w:comment>
  <w:comment w:id="198" w:author="Patrick M." w:date="2020-04-11T18:46:00Z" w:initials="PM">
    <w:p w14:paraId="6EF3DEFB" w14:textId="605068B0" w:rsidR="00B7076A" w:rsidRDefault="00B7076A">
      <w:pPr>
        <w:pStyle w:val="CommentText"/>
      </w:pPr>
      <w:r>
        <w:rPr>
          <w:rStyle w:val="CommentReference"/>
        </w:rPr>
        <w:annotationRef/>
      </w:r>
      <w:r>
        <w:t>This isn’t a correction but just me adding to the flow of the argument. I think it makes it stronger to identify this.</w:t>
      </w:r>
    </w:p>
  </w:comment>
  <w:comment w:id="200" w:author="Patrick M." w:date="2020-04-11T18:47:00Z" w:initials="PM">
    <w:p w14:paraId="07CD0347" w14:textId="235AE46A" w:rsidR="00B7076A" w:rsidRDefault="00B7076A">
      <w:pPr>
        <w:pStyle w:val="CommentText"/>
      </w:pPr>
      <w:r>
        <w:rPr>
          <w:rStyle w:val="CommentReference"/>
        </w:rPr>
        <w:annotationRef/>
      </w:r>
      <w:r>
        <w:t>I added this so that you’re not just identifying points but rather listing points that are a component of an argument. This lets the audience understand that easier.</w:t>
      </w:r>
    </w:p>
  </w:comment>
  <w:comment w:id="215" w:author="Patrick M." w:date="2020-04-11T18:48:00Z" w:initials="PM">
    <w:p w14:paraId="70F9863B" w14:textId="6EB27C53" w:rsidR="00B7076A" w:rsidRDefault="00B7076A">
      <w:pPr>
        <w:pStyle w:val="CommentText"/>
      </w:pPr>
      <w:r>
        <w:rPr>
          <w:rStyle w:val="CommentReference"/>
        </w:rPr>
        <w:annotationRef/>
      </w:r>
      <w:r>
        <w:t>I added this, but please double check this so that I’m still communicating what you intended to communicate.</w:t>
      </w:r>
    </w:p>
  </w:comment>
  <w:comment w:id="231" w:author="Patrick M." w:date="2020-04-11T18:48:00Z" w:initials="PM">
    <w:p w14:paraId="50587B15" w14:textId="11615F3C" w:rsidR="00B7076A" w:rsidRDefault="00B7076A">
      <w:pPr>
        <w:pStyle w:val="CommentText"/>
      </w:pPr>
      <w:r>
        <w:rPr>
          <w:rStyle w:val="CommentReference"/>
        </w:rPr>
        <w:annotationRef/>
      </w:r>
      <w:r>
        <w:t xml:space="preserve">I love this example! Everyone can relate to it. I changed the structure for </w:t>
      </w:r>
      <w:proofErr w:type="gramStart"/>
      <w:r>
        <w:t>flow</w:t>
      </w:r>
      <w:proofErr w:type="gramEnd"/>
      <w:r>
        <w:t xml:space="preserve"> so the audience understands the cumulative nature of babies’ experiences: looking, touching, biting.</w:t>
      </w:r>
    </w:p>
  </w:comment>
  <w:comment w:id="239" w:author="Patrick M." w:date="2020-04-11T18:49:00Z" w:initials="PM">
    <w:p w14:paraId="230A2662" w14:textId="7D1B4454" w:rsidR="00B7076A" w:rsidRDefault="00B7076A">
      <w:pPr>
        <w:pStyle w:val="CommentText"/>
      </w:pPr>
      <w:r>
        <w:rPr>
          <w:rStyle w:val="CommentReference"/>
        </w:rPr>
        <w:annotationRef/>
      </w:r>
      <w:r>
        <w:t>This edit is to clarify what you’re saying. Please confirm that this is still the point you made.</w:t>
      </w:r>
    </w:p>
  </w:comment>
  <w:comment w:id="255" w:author="Patrick M." w:date="2020-04-11T18:52:00Z" w:initials="PM">
    <w:p w14:paraId="52535369" w14:textId="7C787BA4" w:rsidR="00B7076A" w:rsidRDefault="00B7076A">
      <w:pPr>
        <w:pStyle w:val="CommentText"/>
      </w:pPr>
      <w:r>
        <w:rPr>
          <w:rStyle w:val="CommentReference"/>
        </w:rPr>
        <w:annotationRef/>
      </w:r>
      <w:r>
        <w:t>“Wrong” tends to be a moral word and “incorrect” tends to be a more academic word, so I edited this here.</w:t>
      </w:r>
    </w:p>
  </w:comment>
  <w:comment w:id="276" w:author="Patrick M." w:date="2020-04-11T18:50:00Z" w:initials="PM">
    <w:p w14:paraId="1A194600" w14:textId="0E28654E" w:rsidR="00B7076A" w:rsidRDefault="00B7076A">
      <w:pPr>
        <w:pStyle w:val="CommentText"/>
      </w:pPr>
      <w:r>
        <w:rPr>
          <w:rStyle w:val="CommentReference"/>
        </w:rPr>
        <w:annotationRef/>
      </w:r>
      <w:r>
        <w:t>“Worst case scenario” is an idiomatic phrase. I added it here.</w:t>
      </w:r>
    </w:p>
  </w:comment>
  <w:comment w:id="282" w:author="Patrick M." w:date="2020-04-11T18:51:00Z" w:initials="PM">
    <w:p w14:paraId="77D08374" w14:textId="61248D73" w:rsidR="00B7076A" w:rsidRDefault="00B7076A">
      <w:pPr>
        <w:pStyle w:val="CommentText"/>
      </w:pPr>
      <w:r>
        <w:rPr>
          <w:rStyle w:val="CommentReference"/>
        </w:rPr>
        <w:annotationRef/>
      </w:r>
      <w:r>
        <w:t>These corrections were all to clarify the hypothetical example you used. This makes the ideas flow easier so that the points are clearer to the audience.</w:t>
      </w:r>
    </w:p>
  </w:comment>
  <w:comment w:id="299" w:author="Patrick M." w:date="2020-04-11T18:50:00Z" w:initials="PM">
    <w:p w14:paraId="09B71920" w14:textId="33E1C85E" w:rsidR="00B7076A" w:rsidRDefault="00B7076A">
      <w:pPr>
        <w:pStyle w:val="CommentText"/>
      </w:pPr>
      <w:r>
        <w:rPr>
          <w:rStyle w:val="CommentReference"/>
        </w:rPr>
        <w:annotationRef/>
      </w:r>
      <w:r>
        <w:t>I re-wrote this because I don’t know what it means to “beg to propose” in an academic argument. I think you want the audience to agree with your support of the motion, so I added it here.</w:t>
      </w:r>
    </w:p>
  </w:comment>
  <w:comment w:id="308" w:author="Patrick M." w:date="2020-04-11T18:53:00Z" w:initials="PM">
    <w:p w14:paraId="3786193A" w14:textId="45E558FB" w:rsidR="00B7076A" w:rsidRDefault="00B7076A">
      <w:pPr>
        <w:pStyle w:val="CommentText"/>
      </w:pPr>
      <w:r>
        <w:rPr>
          <w:rStyle w:val="CommentReference"/>
        </w:rPr>
        <w:annotationRef/>
      </w:r>
      <w:r>
        <w:t xml:space="preserve">Enhanced this language because “basic and important things” is </w:t>
      </w:r>
      <w:proofErr w:type="gramStart"/>
      <w:r>
        <w:t>really broad</w:t>
      </w:r>
      <w:proofErr w:type="gramEnd"/>
      <w:r>
        <w:t xml:space="preserve"> and non-specific. This make the start of the argument better.</w:t>
      </w:r>
    </w:p>
  </w:comment>
  <w:comment w:id="322" w:author="Patrick M." w:date="2020-04-11T18:52:00Z" w:initials="PM">
    <w:p w14:paraId="352C319F" w14:textId="59F56DE7" w:rsidR="00B7076A" w:rsidRDefault="00B7076A">
      <w:pPr>
        <w:pStyle w:val="CommentText"/>
      </w:pPr>
      <w:r>
        <w:rPr>
          <w:rStyle w:val="CommentReference"/>
        </w:rPr>
        <w:annotationRef/>
      </w:r>
      <w:r>
        <w:t>Same correction as before with a colon to list the points that you’re advancing.</w:t>
      </w:r>
    </w:p>
  </w:comment>
  <w:comment w:id="355" w:author="Patrick M." w:date="2020-04-11T18:54:00Z" w:initials="PM">
    <w:p w14:paraId="0A935DF1" w14:textId="0040F8D6" w:rsidR="00B7076A" w:rsidRDefault="00B7076A">
      <w:pPr>
        <w:pStyle w:val="CommentText"/>
      </w:pPr>
      <w:r>
        <w:rPr>
          <w:rStyle w:val="CommentReference"/>
        </w:rPr>
        <w:annotationRef/>
      </w:r>
      <w:r>
        <w:t xml:space="preserve">It’s okay to list out the pronoun more frequently compared to “them” or </w:t>
      </w:r>
      <w:proofErr w:type="gramStart"/>
      <w:r>
        <w:t>“they”</w:t>
      </w:r>
      <w:proofErr w:type="gramEnd"/>
      <w:r>
        <w:t>. I added this here for clarity.</w:t>
      </w:r>
    </w:p>
  </w:comment>
  <w:comment w:id="363" w:author="Patrick M." w:date="2020-04-11T18:55:00Z" w:initials="PM">
    <w:p w14:paraId="51048DD7" w14:textId="56C581E7" w:rsidR="00B7076A" w:rsidRDefault="00B7076A">
      <w:pPr>
        <w:pStyle w:val="CommentText"/>
      </w:pPr>
      <w:r>
        <w:rPr>
          <w:rStyle w:val="CommentReference"/>
        </w:rPr>
        <w:annotationRef/>
      </w:r>
      <w:r>
        <w:t>Added these edits for flow and presentation.</w:t>
      </w:r>
    </w:p>
  </w:comment>
  <w:comment w:id="384" w:author="Patrick M." w:date="2020-04-11T18:54:00Z" w:initials="PM">
    <w:p w14:paraId="5796DF51" w14:textId="684F9B45" w:rsidR="00B7076A" w:rsidRDefault="00B7076A">
      <w:pPr>
        <w:pStyle w:val="CommentText"/>
      </w:pPr>
      <w:r>
        <w:rPr>
          <w:rStyle w:val="CommentReference"/>
        </w:rPr>
        <w:annotationRef/>
      </w:r>
      <w:r>
        <w:t>I added to this example because I think this could potentially be a controversial subject. I think the differences in language or time are a non-controversial way to explain the point you’re making.</w:t>
      </w:r>
    </w:p>
  </w:comment>
  <w:comment w:id="416" w:author="Patrick M." w:date="2020-04-11T18:55:00Z" w:initials="PM">
    <w:p w14:paraId="7215658A" w14:textId="1973A056" w:rsidR="00B7076A" w:rsidRDefault="00B7076A">
      <w:pPr>
        <w:pStyle w:val="CommentText"/>
      </w:pPr>
      <w:r>
        <w:rPr>
          <w:rStyle w:val="CommentReference"/>
        </w:rPr>
        <w:annotationRef/>
      </w:r>
      <w:r>
        <w:t>Sentence re-written for flow and presentation.</w:t>
      </w:r>
    </w:p>
  </w:comment>
  <w:comment w:id="428" w:author="Patrick M." w:date="2020-04-11T18:56:00Z" w:initials="PM">
    <w:p w14:paraId="03DABDFD" w14:textId="4AD8F1A9" w:rsidR="00B7076A" w:rsidRDefault="00B7076A">
      <w:pPr>
        <w:pStyle w:val="CommentText"/>
      </w:pPr>
      <w:r>
        <w:rPr>
          <w:rStyle w:val="CommentReference"/>
        </w:rPr>
        <w:annotationRef/>
      </w:r>
      <w:r>
        <w:t>Re-written for flow, too. Double check that I’m still representing your original idea.</w:t>
      </w:r>
    </w:p>
  </w:comment>
  <w:comment w:id="447" w:author="Patrick M." w:date="2020-04-11T18:56:00Z" w:initials="PM">
    <w:p w14:paraId="6302A63C" w14:textId="4F9B8420" w:rsidR="00B7076A" w:rsidRDefault="00B7076A">
      <w:pPr>
        <w:pStyle w:val="CommentText"/>
      </w:pPr>
      <w:r>
        <w:rPr>
          <w:rStyle w:val="CommentReference"/>
        </w:rPr>
        <w:annotationRef/>
      </w:r>
      <w:r>
        <w:t>My addition. I think this summarizes the first point in addition to the “fairness” of the second point.</w:t>
      </w:r>
    </w:p>
  </w:comment>
  <w:comment w:id="461" w:author="Patrick M." w:date="2020-04-11T18:58:00Z" w:initials="PM">
    <w:p w14:paraId="3DAEC272" w14:textId="3E60CEF9" w:rsidR="00B7076A" w:rsidRDefault="00B7076A">
      <w:pPr>
        <w:pStyle w:val="CommentText"/>
      </w:pPr>
      <w:r>
        <w:rPr>
          <w:rStyle w:val="CommentReference"/>
        </w:rPr>
        <w:annotationRef/>
      </w:r>
      <w:r>
        <w:t xml:space="preserve">In all other pieces, you use “students” or “they” but in this paragraph you use “we”. So, I edited this to “students” just like the other paragraphs. I think this keeps the argument consistent </w:t>
      </w:r>
      <w:proofErr w:type="gramStart"/>
      <w:r>
        <w:t>with regard to</w:t>
      </w:r>
      <w:proofErr w:type="gramEnd"/>
      <w:r>
        <w:t xml:space="preserve"> the others. I also edited this for flow, so there’s a few minor corrections or word changes. Overall, though, this was a very well-written paragraph.</w:t>
      </w:r>
    </w:p>
  </w:comment>
  <w:comment w:id="499" w:author="Patrick M." w:date="2020-04-11T18:57:00Z" w:initials="PM">
    <w:p w14:paraId="15DA89B1" w14:textId="3E325727" w:rsidR="00B7076A" w:rsidRDefault="00B7076A">
      <w:pPr>
        <w:pStyle w:val="CommentText"/>
      </w:pPr>
      <w:r>
        <w:rPr>
          <w:rStyle w:val="CommentReference"/>
        </w:rPr>
        <w:annotationRef/>
      </w:r>
      <w:r>
        <w:t>Society is a different concept than “real life” which is a more colloquial phrase that I think better captures what you’re arguing. So, I edited this to reflect that.</w:t>
      </w:r>
    </w:p>
  </w:comment>
  <w:comment w:id="508" w:author="Patrick M." w:date="2020-04-11T19:00:00Z" w:initials="PM">
    <w:p w14:paraId="22F0F31C" w14:textId="24650A25" w:rsidR="00B7076A" w:rsidRDefault="00B7076A">
      <w:pPr>
        <w:pStyle w:val="CommentText"/>
      </w:pPr>
      <w:r>
        <w:rPr>
          <w:rStyle w:val="CommentReference"/>
        </w:rPr>
        <w:annotationRef/>
      </w:r>
      <w:r>
        <w:t>I suggest “To start” instead of “First of all” since it’s less adversarial. This is also good for verbal arguments.</w:t>
      </w:r>
    </w:p>
  </w:comment>
  <w:comment w:id="519" w:author="Patrick M." w:date="2020-04-11T21:43:00Z" w:initials="PM">
    <w:p w14:paraId="5C625178" w14:textId="67CB5FA9" w:rsidR="000A788F" w:rsidRDefault="000A788F">
      <w:pPr>
        <w:pStyle w:val="CommentText"/>
      </w:pPr>
      <w:r>
        <w:rPr>
          <w:rStyle w:val="CommentReference"/>
        </w:rPr>
        <w:annotationRef/>
      </w:r>
      <w:r>
        <w:t xml:space="preserve">“Value of money” is an idiomatic phrase but it basically means to understand what items </w:t>
      </w:r>
      <w:proofErr w:type="gramStart"/>
      <w:r>
        <w:t>actually cost</w:t>
      </w:r>
      <w:proofErr w:type="gramEnd"/>
      <w:r>
        <w:t xml:space="preserve"> in terms of the work needed to earn that money. Depending on your audience, it’s typically a well-understood term and I think it enhances your argument.</w:t>
      </w:r>
    </w:p>
  </w:comment>
  <w:comment w:id="540" w:author="Patrick M." w:date="2020-04-11T21:05:00Z" w:initials="PM">
    <w:p w14:paraId="5EF3278F" w14:textId="6793D5A6" w:rsidR="00B7076A" w:rsidRDefault="00B7076A">
      <w:pPr>
        <w:pStyle w:val="CommentText"/>
      </w:pPr>
      <w:r>
        <w:rPr>
          <w:rStyle w:val="CommentReference"/>
        </w:rPr>
        <w:annotationRef/>
      </w:r>
      <w:r>
        <w:t xml:space="preserve">Moved “however” as mentioned before. </w:t>
      </w:r>
    </w:p>
  </w:comment>
  <w:comment w:id="552" w:author="Patrick M." w:date="2020-04-11T21:05:00Z" w:initials="PM">
    <w:p w14:paraId="2D7825EF" w14:textId="6A4FC784" w:rsidR="00B7076A" w:rsidRDefault="00B7076A">
      <w:pPr>
        <w:pStyle w:val="CommentText"/>
      </w:pPr>
      <w:r>
        <w:rPr>
          <w:rStyle w:val="CommentReference"/>
        </w:rPr>
        <w:annotationRef/>
      </w:r>
      <w:r>
        <w:t>I inserted “would” here since this is a conditional example and changed a few words to allow it to sound more like an argument and less like a casual conversation.</w:t>
      </w:r>
    </w:p>
  </w:comment>
  <w:comment w:id="562" w:author="Patrick M." w:date="2020-04-11T21:06:00Z" w:initials="PM">
    <w:p w14:paraId="11A5FF9A" w14:textId="24B8DC6F" w:rsidR="00B7076A" w:rsidRDefault="00B7076A">
      <w:pPr>
        <w:pStyle w:val="CommentText"/>
      </w:pPr>
      <w:r>
        <w:rPr>
          <w:rStyle w:val="CommentReference"/>
        </w:rPr>
        <w:annotationRef/>
      </w:r>
      <w:r>
        <w:t>I changed the location of this because it is now an active sentence rather than a passive sentence, which is important for the thesis of the argument.</w:t>
      </w:r>
    </w:p>
  </w:comment>
  <w:comment w:id="568" w:author="Patrick M." w:date="2020-04-11T21:06:00Z" w:initials="PM">
    <w:p w14:paraId="62ED6444" w14:textId="65D4BADA" w:rsidR="00B7076A" w:rsidRDefault="00B7076A">
      <w:pPr>
        <w:pStyle w:val="CommentText"/>
      </w:pPr>
      <w:r>
        <w:rPr>
          <w:rStyle w:val="CommentReference"/>
        </w:rPr>
        <w:annotationRef/>
      </w:r>
      <w:r>
        <w:t>Just to keep consistent with the other passages.</w:t>
      </w:r>
    </w:p>
  </w:comment>
  <w:comment w:id="574" w:author="Patrick M." w:date="2020-04-11T21:07:00Z" w:initials="PM">
    <w:p w14:paraId="2D111FE1" w14:textId="6AB1F3CA" w:rsidR="00B7076A" w:rsidRDefault="00B7076A">
      <w:pPr>
        <w:pStyle w:val="CommentText"/>
      </w:pPr>
      <w:r>
        <w:rPr>
          <w:rStyle w:val="CommentReference"/>
        </w:rPr>
        <w:annotationRef/>
      </w:r>
      <w:r>
        <w:t>I edited this passage earlier, so I copied the same edited sentence here. This is a more active sentence that reads with additional clarity.</w:t>
      </w:r>
    </w:p>
  </w:comment>
  <w:comment w:id="588" w:author="Patrick M." w:date="2020-04-11T21:08:00Z" w:initials="PM">
    <w:p w14:paraId="01510A37" w14:textId="7D8F0C6E" w:rsidR="00B7076A" w:rsidRDefault="00B7076A">
      <w:pPr>
        <w:pStyle w:val="CommentText"/>
      </w:pPr>
      <w:r>
        <w:rPr>
          <w:rStyle w:val="CommentReference"/>
        </w:rPr>
        <w:annotationRef/>
      </w:r>
      <w:r>
        <w:t>These edits are either me changing words to make it sound more authoritative or correcting prepositions (</w:t>
      </w:r>
      <w:proofErr w:type="spellStart"/>
      <w:r>
        <w:t>e.g</w:t>
      </w:r>
      <w:proofErr w:type="spellEnd"/>
      <w:r>
        <w:t xml:space="preserve"> “with”, “through”, “which”, or “that). This enhances clarity.</w:t>
      </w:r>
    </w:p>
  </w:comment>
  <w:comment w:id="623" w:author="Patrick M." w:date="2020-04-11T21:09:00Z" w:initials="PM">
    <w:p w14:paraId="73DCD65D" w14:textId="73B1817B" w:rsidR="00B7076A" w:rsidRDefault="00B7076A">
      <w:pPr>
        <w:pStyle w:val="CommentText"/>
      </w:pPr>
      <w:r>
        <w:rPr>
          <w:rStyle w:val="CommentReference"/>
        </w:rPr>
        <w:annotationRef/>
      </w:r>
      <w:r>
        <w:t>Quitting a job is more colloquial. To leave a job is more professional.</w:t>
      </w:r>
    </w:p>
  </w:comment>
  <w:comment w:id="603" w:author="Patrick M." w:date="2020-04-11T21:11:00Z" w:initials="PM">
    <w:p w14:paraId="1A3CE306" w14:textId="0EC54CEC" w:rsidR="00B7076A" w:rsidRDefault="00B7076A">
      <w:pPr>
        <w:pStyle w:val="CommentText"/>
      </w:pPr>
      <w:r>
        <w:rPr>
          <w:rStyle w:val="CommentReference"/>
        </w:rPr>
        <w:annotationRef/>
      </w:r>
      <w:r>
        <w:t>These changes are either corrections on articles (e.g. “the”) or prepositions (e.g. “as”, “about”). These edits are to enhance flow.</w:t>
      </w:r>
    </w:p>
  </w:comment>
  <w:comment w:id="639" w:author="Patrick M." w:date="2020-04-11T21:10:00Z" w:initials="PM">
    <w:p w14:paraId="7BC14BE2" w14:textId="5A3E11C7" w:rsidR="00B7076A" w:rsidRDefault="00B7076A">
      <w:pPr>
        <w:pStyle w:val="CommentText"/>
      </w:pPr>
      <w:r>
        <w:rPr>
          <w:rStyle w:val="CommentReference"/>
        </w:rPr>
        <w:annotationRef/>
      </w:r>
      <w:r>
        <w:t>I took out the word “part-timer” through this paragraph since that can be considered an epithet within a company, depending on the scenario. A part time worker is the best way to identify the type of work in an academic argument.</w:t>
      </w:r>
    </w:p>
  </w:comment>
  <w:comment w:id="663" w:author="Patrick M." w:date="2020-04-11T21:07:00Z" w:initials="PM">
    <w:p w14:paraId="47E272A9" w14:textId="50DAA6F5" w:rsidR="00B7076A" w:rsidRDefault="00B7076A">
      <w:pPr>
        <w:pStyle w:val="CommentText"/>
      </w:pPr>
      <w:r>
        <w:rPr>
          <w:rStyle w:val="CommentReference"/>
        </w:rPr>
        <w:annotationRef/>
      </w:r>
      <w:r>
        <w:t>In most academic papers, you don’t have to say “earlier” or “mentioned” since you’re making the points all in the same standing.</w:t>
      </w:r>
    </w:p>
  </w:comment>
  <w:comment w:id="671" w:author="Patrick M." w:date="2020-04-11T21:13:00Z" w:initials="PM">
    <w:p w14:paraId="4DE7722A" w14:textId="4FE55194" w:rsidR="00B7076A" w:rsidRPr="002C53BF" w:rsidRDefault="00B7076A">
      <w:pPr>
        <w:pStyle w:val="CommentText"/>
      </w:pPr>
      <w:r>
        <w:rPr>
          <w:rStyle w:val="CommentReference"/>
        </w:rPr>
        <w:annotationRef/>
      </w:r>
      <w:r>
        <w:t xml:space="preserve">Great start to this paragraph. The edits I made were to enhance flow. You list out three topics to further the argument and </w:t>
      </w:r>
      <w:r>
        <w:rPr>
          <w:i/>
          <w:iCs/>
        </w:rPr>
        <w:t>then</w:t>
      </w:r>
      <w:r>
        <w:t xml:space="preserve"> list the two points of the argument. I think this makes it easy for the audience to follow along. These edits should make that layout a little clearer. Please </w:t>
      </w:r>
      <w:r w:rsidR="00745A2E">
        <w:t>double check that this still communicates what you originally intended.</w:t>
      </w:r>
    </w:p>
  </w:comment>
  <w:comment w:id="700" w:author="Patrick M." w:date="2020-04-11T21:12:00Z" w:initials="PM">
    <w:p w14:paraId="4224A0A0" w14:textId="35AD2168" w:rsidR="00B7076A" w:rsidRDefault="00B7076A">
      <w:pPr>
        <w:pStyle w:val="CommentText"/>
      </w:pPr>
      <w:r>
        <w:rPr>
          <w:rStyle w:val="CommentReference"/>
        </w:rPr>
        <w:annotationRef/>
      </w:r>
      <w:r>
        <w:t>I moved this to the end in order to make the sentence more active. This makes is a more convincing sentence.</w:t>
      </w:r>
    </w:p>
  </w:comment>
  <w:comment w:id="718" w:author="Patrick M." w:date="2020-04-11T21:14:00Z" w:initials="PM">
    <w:p w14:paraId="2B777548" w14:textId="4D85F89B" w:rsidR="00745A2E" w:rsidRDefault="00745A2E">
      <w:pPr>
        <w:pStyle w:val="CommentText"/>
      </w:pPr>
      <w:r>
        <w:rPr>
          <w:rStyle w:val="CommentReference"/>
        </w:rPr>
        <w:annotationRef/>
      </w:r>
      <w:r>
        <w:t>Maybe use “real life” or “professional life”?</w:t>
      </w:r>
    </w:p>
  </w:comment>
  <w:comment w:id="734" w:author="Patrick M." w:date="2020-04-11T21:15:00Z" w:initials="PM">
    <w:p w14:paraId="279F37FD" w14:textId="56982928" w:rsidR="00745A2E" w:rsidRDefault="00745A2E">
      <w:pPr>
        <w:pStyle w:val="CommentText"/>
      </w:pPr>
      <w:r>
        <w:rPr>
          <w:rStyle w:val="CommentReference"/>
        </w:rPr>
        <w:annotationRef/>
      </w:r>
      <w:r>
        <w:t>This was a great example, but I had a difficult time following the flow of the example and why it was important. So, I re-wrote it here and had to create two sentences from one, and re-order a few ideas. Please read through this and confirm that it still represents the intended message.</w:t>
      </w:r>
    </w:p>
  </w:comment>
  <w:comment w:id="772" w:author="Patrick M." w:date="2020-04-11T21:16:00Z" w:initials="PM">
    <w:p w14:paraId="266FB7E7" w14:textId="2CDA45A4" w:rsidR="00745A2E" w:rsidRDefault="00745A2E">
      <w:pPr>
        <w:pStyle w:val="CommentText"/>
      </w:pPr>
      <w:r>
        <w:rPr>
          <w:rStyle w:val="CommentReference"/>
        </w:rPr>
        <w:annotationRef/>
      </w:r>
      <w:r>
        <w:t>Same as above, I re-wrote this example so that the audience could understand it and its relevance the argument. Please read through this and confirm that it still represents the intended message.</w:t>
      </w:r>
    </w:p>
  </w:comment>
  <w:comment w:id="797" w:author="Patrick M." w:date="2020-04-11T21:17:00Z" w:initials="PM">
    <w:p w14:paraId="4CAE6072" w14:textId="6C6A54CA" w:rsidR="00745A2E" w:rsidRDefault="00745A2E">
      <w:pPr>
        <w:pStyle w:val="CommentText"/>
      </w:pPr>
      <w:r>
        <w:rPr>
          <w:rStyle w:val="CommentReference"/>
        </w:rPr>
        <w:annotationRef/>
      </w:r>
      <w:r>
        <w:t xml:space="preserve">I didn’t know if the motion meant the original idea you were arguing for-or-against or if it meant something specific to the example. </w:t>
      </w:r>
      <w:proofErr w:type="gramStart"/>
      <w:r>
        <w:t>So</w:t>
      </w:r>
      <w:proofErr w:type="gramEnd"/>
      <w:r>
        <w:t xml:space="preserve"> I re-wrote it unique to the example you were using and not the argument of the paragraph. Please confirm that this reads as intended.</w:t>
      </w:r>
    </w:p>
  </w:comment>
  <w:comment w:id="822" w:author="Patrick M." w:date="2020-04-11T21:18:00Z" w:initials="PM">
    <w:p w14:paraId="4643B1E8" w14:textId="2C75C7BB" w:rsidR="00745A2E" w:rsidRDefault="00745A2E">
      <w:pPr>
        <w:pStyle w:val="CommentText"/>
      </w:pPr>
      <w:r>
        <w:rPr>
          <w:rStyle w:val="CommentReference"/>
        </w:rPr>
        <w:annotationRef/>
      </w:r>
      <w:r>
        <w:t>I enhanced the example, based on what I think you were communicating. Please confirm that this was the case.</w:t>
      </w:r>
    </w:p>
  </w:comment>
  <w:comment w:id="828" w:author="Patrick M." w:date="2020-04-11T21:19:00Z" w:initials="PM">
    <w:p w14:paraId="3D7C1AB3" w14:textId="53896031" w:rsidR="00745A2E" w:rsidRDefault="00745A2E">
      <w:pPr>
        <w:pStyle w:val="CommentText"/>
      </w:pPr>
      <w:r>
        <w:rPr>
          <w:rStyle w:val="CommentReference"/>
        </w:rPr>
        <w:annotationRef/>
      </w:r>
      <w:r w:rsidR="000A788F">
        <w:t>“Going on” is a more idiomatic phrase. “Occurring” is more academic, so I made the change here.</w:t>
      </w:r>
    </w:p>
  </w:comment>
  <w:comment w:id="835" w:author="Patrick M." w:date="2020-04-11T21:39:00Z" w:initials="PM">
    <w:p w14:paraId="21FAE435" w14:textId="4377007F" w:rsidR="000A788F" w:rsidRDefault="000A788F">
      <w:pPr>
        <w:pStyle w:val="CommentText"/>
      </w:pPr>
      <w:r>
        <w:rPr>
          <w:rStyle w:val="CommentReference"/>
        </w:rPr>
        <w:annotationRef/>
      </w:r>
      <w:r>
        <w:t xml:space="preserve">Nearly </w:t>
      </w:r>
      <w:proofErr w:type="gramStart"/>
      <w:r>
        <w:t>all of</w:t>
      </w:r>
      <w:proofErr w:type="gramEnd"/>
      <w:r>
        <w:t xml:space="preserve"> these edits were to enhance flow by correcting or enhancing prepositions and articles. I also made the example a singular example (e.g. “…a job three times a week at a convenience store.”</w:t>
      </w:r>
    </w:p>
  </w:comment>
  <w:comment w:id="862" w:author="Patrick M." w:date="2020-04-11T21:39:00Z" w:initials="PM">
    <w:p w14:paraId="583C0FEA" w14:textId="64656C5C" w:rsidR="000A788F" w:rsidRDefault="000A788F">
      <w:pPr>
        <w:pStyle w:val="CommentText"/>
      </w:pPr>
      <w:r>
        <w:rPr>
          <w:rStyle w:val="CommentReference"/>
        </w:rPr>
        <w:annotationRef/>
      </w:r>
      <w:r>
        <w:t>Added this phrase to enhance the argument.</w:t>
      </w:r>
    </w:p>
  </w:comment>
  <w:comment w:id="883" w:author="Patrick M." w:date="2020-04-11T21:41:00Z" w:initials="PM">
    <w:p w14:paraId="475AE400" w14:textId="2B4DA3C0" w:rsidR="000A788F" w:rsidRDefault="000A788F">
      <w:pPr>
        <w:pStyle w:val="CommentText"/>
      </w:pPr>
      <w:r>
        <w:rPr>
          <w:rStyle w:val="CommentReference"/>
        </w:rPr>
        <w:annotationRef/>
      </w:r>
      <w:r>
        <w:t>“real society” is perfectly fine. This is what I mentioned before where I used the idiomatic phrase “real world.” But real society is a good way to describe it to. I’m bringing attention to it here because I did previously and it’s always easier on the audience when one uses consistent terms.</w:t>
      </w:r>
    </w:p>
  </w:comment>
  <w:comment w:id="891" w:author="Patrick M." w:date="2020-04-11T21:42:00Z" w:initials="PM">
    <w:p w14:paraId="5C8FCF2B" w14:textId="6BF59E04" w:rsidR="000A788F" w:rsidRDefault="000A788F">
      <w:pPr>
        <w:pStyle w:val="CommentText"/>
      </w:pPr>
      <w:r>
        <w:rPr>
          <w:rStyle w:val="CommentReference"/>
        </w:rPr>
        <w:annotationRef/>
      </w:r>
      <w:r>
        <w:t>“Earn money” is a more academic way to phrase “make money.”</w:t>
      </w:r>
    </w:p>
  </w:comment>
  <w:comment w:id="895" w:author="Patrick M." w:date="2020-04-11T21:45:00Z" w:initials="PM">
    <w:p w14:paraId="4F213832" w14:textId="725BD61A" w:rsidR="002A3BBC" w:rsidRDefault="002A3BBC">
      <w:pPr>
        <w:pStyle w:val="CommentText"/>
      </w:pPr>
      <w:r>
        <w:rPr>
          <w:rStyle w:val="CommentReference"/>
        </w:rPr>
        <w:annotationRef/>
      </w:r>
      <w:r>
        <w:t>Edited phrasing for flow of ideas. This enhances the audience’s ability to follow the example.</w:t>
      </w:r>
    </w:p>
  </w:comment>
  <w:comment w:id="932" w:author="Patrick M." w:date="2020-04-11T21:44:00Z" w:initials="PM">
    <w:p w14:paraId="5831172D" w14:textId="16C643BC" w:rsidR="002A3BBC" w:rsidRDefault="002A3BBC">
      <w:pPr>
        <w:pStyle w:val="CommentText"/>
      </w:pPr>
      <w:r>
        <w:rPr>
          <w:rStyle w:val="CommentReference"/>
        </w:rPr>
        <w:annotationRef/>
      </w:r>
      <w:r>
        <w:t xml:space="preserve">I used </w:t>
      </w:r>
      <w:proofErr w:type="gramStart"/>
      <w:r>
        <w:t>“transact”</w:t>
      </w:r>
      <w:proofErr w:type="gramEnd"/>
      <w:r>
        <w:t xml:space="preserve"> to better describe the lesson to be learned. Please edit this if it doesn’t communicate what you’re looking to communicate.</w:t>
      </w:r>
    </w:p>
  </w:comment>
  <w:comment w:id="944" w:author="Patrick M." w:date="2020-04-11T21:46:00Z" w:initials="PM">
    <w:p w14:paraId="6291C2A1" w14:textId="18F0C360" w:rsidR="002A3BBC" w:rsidRDefault="002A3BBC">
      <w:pPr>
        <w:pStyle w:val="CommentText"/>
      </w:pPr>
      <w:r>
        <w:rPr>
          <w:rStyle w:val="CommentReference"/>
        </w:rPr>
        <w:annotationRef/>
      </w:r>
      <w:r>
        <w:t>“The marketplace” is an idiomatic phrase to describe the economy. I think this better represents what you’re looking to say.</w:t>
      </w:r>
    </w:p>
  </w:comment>
  <w:comment w:id="946" w:author="Patrick M." w:date="2020-04-11T21:46:00Z" w:initials="PM">
    <w:p w14:paraId="6783F67D" w14:textId="0123FB72" w:rsidR="002A3BBC" w:rsidRDefault="002A3BBC">
      <w:pPr>
        <w:pStyle w:val="CommentText"/>
      </w:pPr>
      <w:r>
        <w:rPr>
          <w:rStyle w:val="CommentReference"/>
        </w:rPr>
        <w:annotationRef/>
      </w:r>
      <w:r>
        <w:t>Edited phrasing for flow of ideas. This enhances the audience’s ability to follow the example.</w:t>
      </w:r>
      <w:r w:rsidR="000530C2">
        <w:t xml:space="preserve"> I also corrected several </w:t>
      </w:r>
      <w:proofErr w:type="gramStart"/>
      <w:r w:rsidR="000530C2">
        <w:t>prepositions</w:t>
      </w:r>
      <w:proofErr w:type="gramEnd"/>
      <w:r w:rsidR="000530C2">
        <w:t xml:space="preserve"> so sentences lead well into the sentences that follow.</w:t>
      </w:r>
    </w:p>
  </w:comment>
  <w:comment w:id="993" w:author="Patrick M." w:date="2020-04-11T21:47:00Z" w:initials="PM">
    <w:p w14:paraId="5C71FDF5" w14:textId="78C18B09" w:rsidR="000530C2" w:rsidRDefault="000530C2">
      <w:pPr>
        <w:pStyle w:val="CommentText"/>
      </w:pPr>
      <w:r>
        <w:rPr>
          <w:rStyle w:val="CommentReference"/>
        </w:rPr>
        <w:annotationRef/>
      </w:r>
      <w:r>
        <w:t xml:space="preserve">I added this to enhance the point you’re making. I think it was a really good </w:t>
      </w:r>
      <w:proofErr w:type="gramStart"/>
      <w:r>
        <w:t>point</w:t>
      </w:r>
      <w:proofErr w:type="gramEnd"/>
      <w:r>
        <w:t xml:space="preserve"> so I am ensuring that the audience understands it sufficiently.</w:t>
      </w:r>
    </w:p>
  </w:comment>
  <w:comment w:id="1006" w:author="Patrick M." w:date="2020-04-11T21:42:00Z" w:initials="PM">
    <w:p w14:paraId="48BBE79A" w14:textId="7C441EE6" w:rsidR="000A788F" w:rsidRDefault="000A788F">
      <w:pPr>
        <w:pStyle w:val="CommentText"/>
      </w:pPr>
      <w:r>
        <w:rPr>
          <w:rStyle w:val="CommentReference"/>
        </w:rPr>
        <w:annotationRef/>
      </w:r>
      <w:r>
        <w:t>A “salary” is something someone with a professional job makes. A wage rate ($/hr) is better described as “compensation”.</w:t>
      </w:r>
    </w:p>
  </w:comment>
  <w:comment w:id="1024" w:author="Patrick M." w:date="2020-04-11T21:48:00Z" w:initials="PM">
    <w:p w14:paraId="33FFC5BE" w14:textId="202D0925" w:rsidR="000530C2" w:rsidRDefault="000530C2">
      <w:pPr>
        <w:pStyle w:val="CommentText"/>
      </w:pPr>
      <w:r>
        <w:rPr>
          <w:rStyle w:val="CommentReference"/>
        </w:rPr>
        <w:annotationRef/>
      </w:r>
      <w:r>
        <w:t xml:space="preserve">Work is what one does for money. A career is something that builds upon itself and is worth continued dedication. </w:t>
      </w:r>
      <w:proofErr w:type="gramStart"/>
      <w:r>
        <w:t>So</w:t>
      </w:r>
      <w:proofErr w:type="gramEnd"/>
      <w:r>
        <w:t xml:space="preserve"> I edited this to reflect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D989B9" w15:done="0"/>
  <w15:commentEx w15:paraId="7DFE4E48" w15:done="0"/>
  <w15:commentEx w15:paraId="7B5EE583" w15:done="0"/>
  <w15:commentEx w15:paraId="21731CB9" w15:done="0"/>
  <w15:commentEx w15:paraId="30D6FE14" w15:done="0"/>
  <w15:commentEx w15:paraId="6E40714E" w15:done="0"/>
  <w15:commentEx w15:paraId="185759B6" w15:done="0"/>
  <w15:commentEx w15:paraId="03E59448" w15:done="0"/>
  <w15:commentEx w15:paraId="13AA102C" w15:done="0"/>
  <w15:commentEx w15:paraId="202D4815" w15:done="0"/>
  <w15:commentEx w15:paraId="2DAA2A5B" w15:done="0"/>
  <w15:commentEx w15:paraId="3D6927D9" w15:done="0"/>
  <w15:commentEx w15:paraId="39CC680E" w15:done="0"/>
  <w15:commentEx w15:paraId="3F56BBBA" w15:done="0"/>
  <w15:commentEx w15:paraId="1BA808EE" w15:done="0"/>
  <w15:commentEx w15:paraId="07213152" w15:done="0"/>
  <w15:commentEx w15:paraId="6EF3DEFB" w15:done="0"/>
  <w15:commentEx w15:paraId="07CD0347" w15:done="0"/>
  <w15:commentEx w15:paraId="70F9863B" w15:done="0"/>
  <w15:commentEx w15:paraId="50587B15" w15:done="0"/>
  <w15:commentEx w15:paraId="230A2662" w15:done="0"/>
  <w15:commentEx w15:paraId="52535369" w15:done="0"/>
  <w15:commentEx w15:paraId="1A194600" w15:done="0"/>
  <w15:commentEx w15:paraId="77D08374" w15:done="0"/>
  <w15:commentEx w15:paraId="09B71920" w15:done="0"/>
  <w15:commentEx w15:paraId="3786193A" w15:done="0"/>
  <w15:commentEx w15:paraId="352C319F" w15:done="0"/>
  <w15:commentEx w15:paraId="0A935DF1" w15:done="0"/>
  <w15:commentEx w15:paraId="51048DD7" w15:done="0"/>
  <w15:commentEx w15:paraId="5796DF51" w15:done="0"/>
  <w15:commentEx w15:paraId="7215658A" w15:done="0"/>
  <w15:commentEx w15:paraId="03DABDFD" w15:done="0"/>
  <w15:commentEx w15:paraId="6302A63C" w15:done="0"/>
  <w15:commentEx w15:paraId="3DAEC272" w15:done="0"/>
  <w15:commentEx w15:paraId="15DA89B1" w15:done="0"/>
  <w15:commentEx w15:paraId="22F0F31C" w15:done="0"/>
  <w15:commentEx w15:paraId="5C625178" w15:done="0"/>
  <w15:commentEx w15:paraId="5EF3278F" w15:done="0"/>
  <w15:commentEx w15:paraId="2D7825EF" w15:done="0"/>
  <w15:commentEx w15:paraId="11A5FF9A" w15:done="0"/>
  <w15:commentEx w15:paraId="62ED6444" w15:done="0"/>
  <w15:commentEx w15:paraId="2D111FE1" w15:done="0"/>
  <w15:commentEx w15:paraId="01510A37" w15:done="0"/>
  <w15:commentEx w15:paraId="73DCD65D" w15:done="0"/>
  <w15:commentEx w15:paraId="1A3CE306" w15:done="0"/>
  <w15:commentEx w15:paraId="7BC14BE2" w15:done="0"/>
  <w15:commentEx w15:paraId="47E272A9" w15:done="0"/>
  <w15:commentEx w15:paraId="4DE7722A" w15:done="0"/>
  <w15:commentEx w15:paraId="4224A0A0" w15:done="0"/>
  <w15:commentEx w15:paraId="2B777548" w15:done="0"/>
  <w15:commentEx w15:paraId="279F37FD" w15:done="0"/>
  <w15:commentEx w15:paraId="266FB7E7" w15:done="0"/>
  <w15:commentEx w15:paraId="4CAE6072" w15:done="0"/>
  <w15:commentEx w15:paraId="4643B1E8" w15:done="0"/>
  <w15:commentEx w15:paraId="3D7C1AB3" w15:done="0"/>
  <w15:commentEx w15:paraId="21FAE435" w15:done="0"/>
  <w15:commentEx w15:paraId="583C0FEA" w15:done="0"/>
  <w15:commentEx w15:paraId="475AE400" w15:done="0"/>
  <w15:commentEx w15:paraId="5C8FCF2B" w15:done="0"/>
  <w15:commentEx w15:paraId="4F213832" w15:done="0"/>
  <w15:commentEx w15:paraId="5831172D" w15:done="0"/>
  <w15:commentEx w15:paraId="6291C2A1" w15:done="0"/>
  <w15:commentEx w15:paraId="6783F67D" w15:done="0"/>
  <w15:commentEx w15:paraId="5C71FDF5" w15:done="0"/>
  <w15:commentEx w15:paraId="48BBE79A" w15:done="0"/>
  <w15:commentEx w15:paraId="33FFC5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D989B9" w16cid:durableId="223C85FD"/>
  <w16cid:commentId w16cid:paraId="7DFE4E48" w16cid:durableId="223C89A0"/>
  <w16cid:commentId w16cid:paraId="7B5EE583" w16cid:durableId="223C89BD"/>
  <w16cid:commentId w16cid:paraId="21731CB9" w16cid:durableId="223C89E4"/>
  <w16cid:commentId w16cid:paraId="30D6FE14" w16cid:durableId="223C89FD"/>
  <w16cid:commentId w16cid:paraId="6E40714E" w16cid:durableId="223C8A2B"/>
  <w16cid:commentId w16cid:paraId="185759B6" w16cid:durableId="223C8A75"/>
  <w16cid:commentId w16cid:paraId="03E59448" w16cid:durableId="223C8ACA"/>
  <w16cid:commentId w16cid:paraId="13AA102C" w16cid:durableId="223C8B47"/>
  <w16cid:commentId w16cid:paraId="202D4815" w16cid:durableId="223C8AEE"/>
  <w16cid:commentId w16cid:paraId="2DAA2A5B" w16cid:durableId="223C8B22"/>
  <w16cid:commentId w16cid:paraId="3D6927D9" w16cid:durableId="223C8DAE"/>
  <w16cid:commentId w16cid:paraId="39CC680E" w16cid:durableId="223C8DF6"/>
  <w16cid:commentId w16cid:paraId="3F56BBBA" w16cid:durableId="223C8DE5"/>
  <w16cid:commentId w16cid:paraId="1BA808EE" w16cid:durableId="223C8E70"/>
  <w16cid:commentId w16cid:paraId="07213152" w16cid:durableId="223C8EC4"/>
  <w16cid:commentId w16cid:paraId="6EF3DEFB" w16cid:durableId="223C8F04"/>
  <w16cid:commentId w16cid:paraId="07CD0347" w16cid:durableId="223C8F25"/>
  <w16cid:commentId w16cid:paraId="70F9863B" w16cid:durableId="223C8F6E"/>
  <w16cid:commentId w16cid:paraId="50587B15" w16cid:durableId="223C8F8B"/>
  <w16cid:commentId w16cid:paraId="230A2662" w16cid:durableId="223C8FCB"/>
  <w16cid:commentId w16cid:paraId="52535369" w16cid:durableId="223C905B"/>
  <w16cid:commentId w16cid:paraId="1A194600" w16cid:durableId="223C8FEE"/>
  <w16cid:commentId w16cid:paraId="77D08374" w16cid:durableId="223C902E"/>
  <w16cid:commentId w16cid:paraId="09B71920" w16cid:durableId="223C9007"/>
  <w16cid:commentId w16cid:paraId="3786193A" w16cid:durableId="223C909D"/>
  <w16cid:commentId w16cid:paraId="352C319F" w16cid:durableId="223C908B"/>
  <w16cid:commentId w16cid:paraId="0A935DF1" w16cid:durableId="223C90C8"/>
  <w16cid:commentId w16cid:paraId="51048DD7" w16cid:durableId="223C911E"/>
  <w16cid:commentId w16cid:paraId="5796DF51" w16cid:durableId="223C90ED"/>
  <w16cid:commentId w16cid:paraId="7215658A" w16cid:durableId="223C9139"/>
  <w16cid:commentId w16cid:paraId="03DABDFD" w16cid:durableId="223C9149"/>
  <w16cid:commentId w16cid:paraId="6302A63C" w16cid:durableId="223C916C"/>
  <w16cid:commentId w16cid:paraId="3DAEC272" w16cid:durableId="223C91C8"/>
  <w16cid:commentId w16cid:paraId="15DA89B1" w16cid:durableId="223C9196"/>
  <w16cid:commentId w16cid:paraId="22F0F31C" w16cid:durableId="223C9233"/>
  <w16cid:commentId w16cid:paraId="5C625178" w16cid:durableId="223CB893"/>
  <w16cid:commentId w16cid:paraId="5EF3278F" w16cid:durableId="223CAF81"/>
  <w16cid:commentId w16cid:paraId="2D7825EF" w16cid:durableId="223CAF9A"/>
  <w16cid:commentId w16cid:paraId="11A5FF9A" w16cid:durableId="223CAFBE"/>
  <w16cid:commentId w16cid:paraId="62ED6444" w16cid:durableId="223CAFDF"/>
  <w16cid:commentId w16cid:paraId="2D111FE1" w16cid:durableId="223CAFF7"/>
  <w16cid:commentId w16cid:paraId="01510A37" w16cid:durableId="223CB063"/>
  <w16cid:commentId w16cid:paraId="73DCD65D" w16cid:durableId="223CB094"/>
  <w16cid:commentId w16cid:paraId="1A3CE306" w16cid:durableId="223CB0E6"/>
  <w16cid:commentId w16cid:paraId="7BC14BE2" w16cid:durableId="223CB0AD"/>
  <w16cid:commentId w16cid:paraId="47E272A9" w16cid:durableId="223CB02F"/>
  <w16cid:commentId w16cid:paraId="4DE7722A" w16cid:durableId="223CB15C"/>
  <w16cid:commentId w16cid:paraId="4224A0A0" w16cid:durableId="223CB130"/>
  <w16cid:commentId w16cid:paraId="2B777548" w16cid:durableId="223CB1C4"/>
  <w16cid:commentId w16cid:paraId="279F37FD" w16cid:durableId="223CB1EC"/>
  <w16cid:commentId w16cid:paraId="266FB7E7" w16cid:durableId="223CB228"/>
  <w16cid:commentId w16cid:paraId="4CAE6072" w16cid:durableId="223CB26D"/>
  <w16cid:commentId w16cid:paraId="4643B1E8" w16cid:durableId="223CB2AE"/>
  <w16cid:commentId w16cid:paraId="3D7C1AB3" w16cid:durableId="223CB2C4"/>
  <w16cid:commentId w16cid:paraId="21FAE435" w16cid:durableId="223CB7A9"/>
  <w16cid:commentId w16cid:paraId="583C0FEA" w16cid:durableId="223CB77D"/>
  <w16cid:commentId w16cid:paraId="475AE400" w16cid:durableId="223CB7F0"/>
  <w16cid:commentId w16cid:paraId="5C8FCF2B" w16cid:durableId="223CB830"/>
  <w16cid:commentId w16cid:paraId="4F213832" w16cid:durableId="223CB8FE"/>
  <w16cid:commentId w16cid:paraId="5831172D" w16cid:durableId="223CB8D6"/>
  <w16cid:commentId w16cid:paraId="6291C2A1" w16cid:durableId="223CB928"/>
  <w16cid:commentId w16cid:paraId="6783F67D" w16cid:durableId="223CB94B"/>
  <w16cid:commentId w16cid:paraId="5C71FDF5" w16cid:durableId="223CB979"/>
  <w16cid:commentId w16cid:paraId="48BBE79A" w16cid:durableId="223CB85C"/>
  <w16cid:commentId w16cid:paraId="33FFC5BE" w16cid:durableId="223CB9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11300" w14:textId="77777777" w:rsidR="009D638C" w:rsidRDefault="009D638C" w:rsidP="001739E8">
      <w:r>
        <w:separator/>
      </w:r>
    </w:p>
  </w:endnote>
  <w:endnote w:type="continuationSeparator" w:id="0">
    <w:p w14:paraId="766FD97B" w14:textId="77777777" w:rsidR="009D638C" w:rsidRDefault="009D638C" w:rsidP="00173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altName w:val="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00EE2" w14:textId="77777777" w:rsidR="009D638C" w:rsidRDefault="009D638C" w:rsidP="001739E8">
      <w:r>
        <w:separator/>
      </w:r>
    </w:p>
  </w:footnote>
  <w:footnote w:type="continuationSeparator" w:id="0">
    <w:p w14:paraId="40F83673" w14:textId="77777777" w:rsidR="009D638C" w:rsidRDefault="009D638C" w:rsidP="001739E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M.">
    <w15:presenceInfo w15:providerId="None" w15:userId="Patrick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E3E"/>
    <w:rsid w:val="00006730"/>
    <w:rsid w:val="00035DD7"/>
    <w:rsid w:val="000530C2"/>
    <w:rsid w:val="00061EA0"/>
    <w:rsid w:val="000859E9"/>
    <w:rsid w:val="000A6C89"/>
    <w:rsid w:val="000A788F"/>
    <w:rsid w:val="000B1019"/>
    <w:rsid w:val="000C7634"/>
    <w:rsid w:val="000D27EE"/>
    <w:rsid w:val="000D2A8C"/>
    <w:rsid w:val="001114D6"/>
    <w:rsid w:val="001153B8"/>
    <w:rsid w:val="00155263"/>
    <w:rsid w:val="001656FB"/>
    <w:rsid w:val="00170E9B"/>
    <w:rsid w:val="00172222"/>
    <w:rsid w:val="001739E8"/>
    <w:rsid w:val="001B0367"/>
    <w:rsid w:val="001B66CD"/>
    <w:rsid w:val="001F0E3E"/>
    <w:rsid w:val="00283765"/>
    <w:rsid w:val="00290B26"/>
    <w:rsid w:val="002948B3"/>
    <w:rsid w:val="00294E7D"/>
    <w:rsid w:val="00295652"/>
    <w:rsid w:val="00295E49"/>
    <w:rsid w:val="002A3BBC"/>
    <w:rsid w:val="002B43C9"/>
    <w:rsid w:val="002C53BF"/>
    <w:rsid w:val="002F7BDF"/>
    <w:rsid w:val="002F7D31"/>
    <w:rsid w:val="00300C9C"/>
    <w:rsid w:val="00336084"/>
    <w:rsid w:val="00394B95"/>
    <w:rsid w:val="003B717B"/>
    <w:rsid w:val="00422614"/>
    <w:rsid w:val="00462C2E"/>
    <w:rsid w:val="004B6CAD"/>
    <w:rsid w:val="004E6E38"/>
    <w:rsid w:val="004F2CB7"/>
    <w:rsid w:val="0055450B"/>
    <w:rsid w:val="00597AF7"/>
    <w:rsid w:val="005A3C55"/>
    <w:rsid w:val="005D3621"/>
    <w:rsid w:val="00621D6C"/>
    <w:rsid w:val="006E47FF"/>
    <w:rsid w:val="00702EB7"/>
    <w:rsid w:val="00721B1D"/>
    <w:rsid w:val="00745A2E"/>
    <w:rsid w:val="00790F02"/>
    <w:rsid w:val="007A3683"/>
    <w:rsid w:val="007B2731"/>
    <w:rsid w:val="007F104B"/>
    <w:rsid w:val="008410A4"/>
    <w:rsid w:val="00857E22"/>
    <w:rsid w:val="008764A9"/>
    <w:rsid w:val="00891B15"/>
    <w:rsid w:val="008A4DBA"/>
    <w:rsid w:val="008B54CE"/>
    <w:rsid w:val="008E1A44"/>
    <w:rsid w:val="00923785"/>
    <w:rsid w:val="00924C07"/>
    <w:rsid w:val="00930965"/>
    <w:rsid w:val="0096189A"/>
    <w:rsid w:val="00982163"/>
    <w:rsid w:val="00984BA0"/>
    <w:rsid w:val="009C5D5A"/>
    <w:rsid w:val="009D638C"/>
    <w:rsid w:val="009E3500"/>
    <w:rsid w:val="00A20F12"/>
    <w:rsid w:val="00A5335C"/>
    <w:rsid w:val="00A54521"/>
    <w:rsid w:val="00A84E16"/>
    <w:rsid w:val="00A97671"/>
    <w:rsid w:val="00AA4E2E"/>
    <w:rsid w:val="00AB17CA"/>
    <w:rsid w:val="00AE289A"/>
    <w:rsid w:val="00B32C51"/>
    <w:rsid w:val="00B517E3"/>
    <w:rsid w:val="00B70607"/>
    <w:rsid w:val="00B7076A"/>
    <w:rsid w:val="00BB0FA7"/>
    <w:rsid w:val="00BE3B0F"/>
    <w:rsid w:val="00C42DE8"/>
    <w:rsid w:val="00C47294"/>
    <w:rsid w:val="00C50660"/>
    <w:rsid w:val="00C56B7A"/>
    <w:rsid w:val="00C73590"/>
    <w:rsid w:val="00C764DD"/>
    <w:rsid w:val="00C933A6"/>
    <w:rsid w:val="00D12BB1"/>
    <w:rsid w:val="00D173C4"/>
    <w:rsid w:val="00D47CA2"/>
    <w:rsid w:val="00D72398"/>
    <w:rsid w:val="00D92E61"/>
    <w:rsid w:val="00DB385F"/>
    <w:rsid w:val="00DB4358"/>
    <w:rsid w:val="00DD181A"/>
    <w:rsid w:val="00E6176C"/>
    <w:rsid w:val="00E8492C"/>
    <w:rsid w:val="00EB44A0"/>
    <w:rsid w:val="00EE28E7"/>
    <w:rsid w:val="00F26763"/>
    <w:rsid w:val="00F364B8"/>
    <w:rsid w:val="00F466CA"/>
    <w:rsid w:val="00F520CB"/>
    <w:rsid w:val="00F7004F"/>
    <w:rsid w:val="00F92910"/>
    <w:rsid w:val="00FA046E"/>
    <w:rsid w:val="00FF1A38"/>
    <w:rsid w:val="00FF5A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83207DE"/>
  <w15:chartTrackingRefBased/>
  <w15:docId w15:val="{52A78BDC-E500-41A2-A1EE-444A57DC1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9E8"/>
    <w:pPr>
      <w:tabs>
        <w:tab w:val="center" w:pos="4252"/>
        <w:tab w:val="right" w:pos="8504"/>
      </w:tabs>
      <w:snapToGrid w:val="0"/>
    </w:pPr>
  </w:style>
  <w:style w:type="character" w:customStyle="1" w:styleId="HeaderChar">
    <w:name w:val="Header Char"/>
    <w:basedOn w:val="DefaultParagraphFont"/>
    <w:link w:val="Header"/>
    <w:uiPriority w:val="99"/>
    <w:rsid w:val="001739E8"/>
  </w:style>
  <w:style w:type="paragraph" w:styleId="Footer">
    <w:name w:val="footer"/>
    <w:basedOn w:val="Normal"/>
    <w:link w:val="FooterChar"/>
    <w:uiPriority w:val="99"/>
    <w:unhideWhenUsed/>
    <w:rsid w:val="001739E8"/>
    <w:pPr>
      <w:tabs>
        <w:tab w:val="center" w:pos="4252"/>
        <w:tab w:val="right" w:pos="8504"/>
      </w:tabs>
      <w:snapToGrid w:val="0"/>
    </w:pPr>
  </w:style>
  <w:style w:type="character" w:customStyle="1" w:styleId="FooterChar">
    <w:name w:val="Footer Char"/>
    <w:basedOn w:val="DefaultParagraphFont"/>
    <w:link w:val="Footer"/>
    <w:uiPriority w:val="99"/>
    <w:rsid w:val="001739E8"/>
  </w:style>
  <w:style w:type="paragraph" w:customStyle="1" w:styleId="Text">
    <w:name w:val="Text"/>
    <w:rsid w:val="000C7634"/>
    <w:rPr>
      <w:rFonts w:ascii="Calibri" w:eastAsia="Calibri" w:hAnsi="Calibri" w:cs="Calibri"/>
      <w:kern w:val="0"/>
      <w:sz w:val="22"/>
      <w:lang w:eastAsia="en-US"/>
    </w:rPr>
  </w:style>
  <w:style w:type="character" w:styleId="CommentReference">
    <w:name w:val="annotation reference"/>
    <w:basedOn w:val="DefaultParagraphFont"/>
    <w:uiPriority w:val="99"/>
    <w:semiHidden/>
    <w:unhideWhenUsed/>
    <w:rsid w:val="00BB0FA7"/>
    <w:rPr>
      <w:sz w:val="18"/>
      <w:szCs w:val="18"/>
    </w:rPr>
  </w:style>
  <w:style w:type="paragraph" w:styleId="CommentText">
    <w:name w:val="annotation text"/>
    <w:basedOn w:val="Normal"/>
    <w:link w:val="CommentTextChar"/>
    <w:uiPriority w:val="99"/>
    <w:semiHidden/>
    <w:unhideWhenUsed/>
    <w:rsid w:val="00BB0FA7"/>
    <w:pPr>
      <w:jc w:val="left"/>
    </w:pPr>
    <w:rPr>
      <w:lang w:val="en-GB"/>
    </w:rPr>
  </w:style>
  <w:style w:type="character" w:customStyle="1" w:styleId="CommentTextChar">
    <w:name w:val="Comment Text Char"/>
    <w:basedOn w:val="DefaultParagraphFont"/>
    <w:link w:val="CommentText"/>
    <w:uiPriority w:val="99"/>
    <w:semiHidden/>
    <w:rsid w:val="00BB0FA7"/>
    <w:rPr>
      <w:lang w:val="en-GB"/>
    </w:rPr>
  </w:style>
  <w:style w:type="paragraph" w:styleId="BalloonText">
    <w:name w:val="Balloon Text"/>
    <w:basedOn w:val="Normal"/>
    <w:link w:val="BalloonTextChar"/>
    <w:uiPriority w:val="99"/>
    <w:semiHidden/>
    <w:unhideWhenUsed/>
    <w:rsid w:val="00BB0FA7"/>
    <w:rPr>
      <w:rFonts w:ascii="MS Mincho" w:eastAsia="MS Mincho"/>
      <w:sz w:val="18"/>
      <w:szCs w:val="18"/>
    </w:rPr>
  </w:style>
  <w:style w:type="character" w:customStyle="1" w:styleId="BalloonTextChar">
    <w:name w:val="Balloon Text Char"/>
    <w:basedOn w:val="DefaultParagraphFont"/>
    <w:link w:val="BalloonText"/>
    <w:uiPriority w:val="99"/>
    <w:semiHidden/>
    <w:rsid w:val="00BB0FA7"/>
    <w:rPr>
      <w:rFonts w:ascii="MS Mincho" w:eastAsia="MS Mincho"/>
      <w:sz w:val="18"/>
      <w:szCs w:val="18"/>
    </w:rPr>
  </w:style>
  <w:style w:type="paragraph" w:styleId="NormalWeb">
    <w:name w:val="Normal (Web)"/>
    <w:basedOn w:val="Normal"/>
    <w:uiPriority w:val="99"/>
    <w:unhideWhenUsed/>
    <w:rsid w:val="00F364B8"/>
    <w:pPr>
      <w:widowControl/>
      <w:spacing w:before="100" w:beforeAutospacing="1" w:after="100" w:afterAutospacing="1"/>
      <w:jc w:val="left"/>
    </w:pPr>
    <w:rPr>
      <w:rFonts w:ascii="MS PGothic" w:eastAsia="MS PGothic" w:hAnsi="MS PGothic" w:cs="MS PGothic"/>
      <w:kern w:val="0"/>
      <w:sz w:val="24"/>
      <w:szCs w:val="24"/>
    </w:rPr>
  </w:style>
  <w:style w:type="character" w:customStyle="1" w:styleId="apple-tab-span">
    <w:name w:val="apple-tab-span"/>
    <w:basedOn w:val="DefaultParagraphFont"/>
    <w:rsid w:val="00F364B8"/>
  </w:style>
  <w:style w:type="paragraph" w:styleId="CommentSubject">
    <w:name w:val="annotation subject"/>
    <w:basedOn w:val="CommentText"/>
    <w:next w:val="CommentText"/>
    <w:link w:val="CommentSubjectChar"/>
    <w:uiPriority w:val="99"/>
    <w:semiHidden/>
    <w:unhideWhenUsed/>
    <w:rsid w:val="002948B3"/>
    <w:pPr>
      <w:jc w:val="both"/>
    </w:pPr>
    <w:rPr>
      <w:b/>
      <w:bCs/>
      <w:sz w:val="20"/>
      <w:szCs w:val="20"/>
      <w:lang w:val="en-US"/>
    </w:rPr>
  </w:style>
  <w:style w:type="character" w:customStyle="1" w:styleId="CommentSubjectChar">
    <w:name w:val="Comment Subject Char"/>
    <w:basedOn w:val="CommentTextChar"/>
    <w:link w:val="CommentSubject"/>
    <w:uiPriority w:val="99"/>
    <w:semiHidden/>
    <w:rsid w:val="002948B3"/>
    <w:rPr>
      <w:b/>
      <w:bCs/>
      <w:sz w:val="20"/>
      <w:szCs w:val="20"/>
      <w:lang w:val="en-GB"/>
    </w:rPr>
  </w:style>
  <w:style w:type="paragraph" w:customStyle="1" w:styleId="a">
    <w:name w:val="차례/참고문헌 제목"/>
    <w:basedOn w:val="Normal"/>
    <w:rsid w:val="002948B3"/>
    <w:pPr>
      <w:autoSpaceDE w:val="0"/>
      <w:autoSpaceDN w:val="0"/>
      <w:spacing w:line="840" w:lineRule="auto"/>
      <w:jc w:val="center"/>
      <w:textAlignment w:val="baseline"/>
    </w:pPr>
    <w:rPr>
      <w:rFonts w:ascii="Malgun Gothic" w:eastAsia="SimSun" w:hAnsi="SimSun" w:cs="SimSun"/>
      <w:color w:val="000000"/>
      <w:kern w:val="0"/>
      <w:sz w:val="30"/>
      <w:szCs w:val="3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72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13</Pages>
  <Words>3247</Words>
  <Characters>18512</Characters>
  <Application>Microsoft Office Word</Application>
  <DocSecurity>0</DocSecurity>
  <Lines>154</Lines>
  <Paragraphs>43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chihiro3</dc:creator>
  <cp:keywords/>
  <dc:description/>
  <cp:lastModifiedBy>Patrick M.</cp:lastModifiedBy>
  <cp:revision>51</cp:revision>
  <dcterms:created xsi:type="dcterms:W3CDTF">2020-04-06T07:51:00Z</dcterms:created>
  <dcterms:modified xsi:type="dcterms:W3CDTF">2020-04-12T01:49:00Z</dcterms:modified>
</cp:coreProperties>
</file>